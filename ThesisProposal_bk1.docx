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CA8D" w14:textId="77777777" w:rsidR="00193EA8" w:rsidRDefault="00193EA8">
      <w:pPr>
        <w:spacing w:after="563" w:line="245" w:lineRule="auto"/>
        <w:ind w:left="1871" w:right="1872" w:firstLine="0"/>
        <w:jc w:val="center"/>
        <w:rPr>
          <w:ins w:id="0" w:author="Michael Chen" w:date="2015-01-23T10:39:00Z"/>
          <w:sz w:val="41"/>
        </w:rPr>
      </w:pPr>
    </w:p>
    <w:p w14:paraId="72DE47C7" w14:textId="77777777" w:rsidR="00B03C90" w:rsidRDefault="00193EA8">
      <w:pPr>
        <w:spacing w:after="563" w:line="245" w:lineRule="auto"/>
        <w:ind w:left="1871" w:right="1872" w:firstLine="0"/>
        <w:jc w:val="center"/>
      </w:pPr>
      <w:ins w:id="1" w:author="Michael Chen" w:date="2015-01-23T10:39:00Z">
        <w:r>
          <w:rPr>
            <w:sz w:val="41"/>
          </w:rPr>
          <w:br/>
        </w:r>
      </w:ins>
      <w:r w:rsidR="005D16FB">
        <w:rPr>
          <w:sz w:val="41"/>
        </w:rPr>
        <w:t>Studies of radioisotopes for use as tracers in groundwater systems</w:t>
      </w:r>
    </w:p>
    <w:p w14:paraId="5474A536" w14:textId="77777777" w:rsidR="00B03C90" w:rsidRDefault="005D16FB">
      <w:pPr>
        <w:spacing w:after="344" w:line="259" w:lineRule="auto"/>
        <w:jc w:val="center"/>
      </w:pPr>
      <w:r>
        <w:rPr>
          <w:sz w:val="29"/>
        </w:rPr>
        <w:t>Michael A. Chen</w:t>
      </w:r>
    </w:p>
    <w:p w14:paraId="19F2F5A4" w14:textId="77777777" w:rsidR="00B03C90" w:rsidRDefault="005D16FB">
      <w:pPr>
        <w:spacing w:after="344" w:line="259" w:lineRule="auto"/>
        <w:jc w:val="center"/>
      </w:pPr>
      <w:r>
        <w:rPr>
          <w:sz w:val="29"/>
        </w:rPr>
        <w:t>January 18, 2015</w:t>
      </w:r>
    </w:p>
    <w:p w14:paraId="18C65312" w14:textId="77777777" w:rsidR="00B03C90" w:rsidRDefault="005D16FB">
      <w:pPr>
        <w:spacing w:after="243" w:line="259" w:lineRule="auto"/>
        <w:ind w:left="0" w:right="4166" w:firstLine="0"/>
        <w:jc w:val="right"/>
      </w:pPr>
      <w:r>
        <w:rPr>
          <w:b/>
        </w:rPr>
        <w:t>Abstract</w:t>
      </w:r>
    </w:p>
    <w:p w14:paraId="0B6D9FC0" w14:textId="77777777" w:rsidR="00B03C90" w:rsidRDefault="005D16FB">
      <w:pPr>
        <w:ind w:left="-5"/>
      </w:pPr>
      <w:r>
        <w:t>Words</w:t>
      </w:r>
      <w:r>
        <w:br w:type="page"/>
      </w:r>
    </w:p>
    <w:p w14:paraId="079643CC" w14:textId="77777777" w:rsidR="00B03C90" w:rsidRDefault="005D16FB">
      <w:pPr>
        <w:pStyle w:val="Heading1"/>
        <w:ind w:left="566" w:hanging="581"/>
      </w:pPr>
      <w:r>
        <w:lastRenderedPageBreak/>
        <w:t>Introduction</w:t>
      </w:r>
    </w:p>
    <w:p w14:paraId="2AB3A1AF" w14:textId="77777777" w:rsidR="00B03C90" w:rsidRDefault="005D16FB">
      <w:pPr>
        <w:spacing w:after="1"/>
        <w:ind w:left="-5"/>
      </w:pPr>
      <w:r>
        <w:t xml:space="preserve">In the past 100 years, radionuclides have become intimately tied with human society, serving as fuel sources, weapons, and tracers for both medical and environmental processes. Despite their ever increasing ubiquity, there is a strained relationship with these compounds, one often characterized by distrust and fear [15]. As one example, the 2011 Fukushima </w:t>
      </w:r>
      <w:proofErr w:type="spellStart"/>
      <w:r>
        <w:t>Dai-ichi</w:t>
      </w:r>
      <w:proofErr w:type="spellEnd"/>
      <w:r>
        <w:t xml:space="preserve"> Power Plant accident has driven some countries to abandon nuclear energy programs all together in attempt to avoid releases of nuclear material that could occur due to unforeseen circumstances. In parallel however, nuclear energy and medicine are still used globally [23], and their waste products require careful treatment and disposal. One subject area requiring significant more understanding is the transport of these waste products in groundwater systems. As seen by the continuing work at the Savannah River, poor management of waste can lead to persistent contamination of groundwater [11]. Groundwater transport also plays an important role in the fate of contaminants at Fukushima, though many radioisotopes require further study [25].</w:t>
      </w:r>
    </w:p>
    <w:p w14:paraId="484E6F5F" w14:textId="77777777" w:rsidR="00B03C90" w:rsidRDefault="005D16FB">
      <w:pPr>
        <w:spacing w:after="0"/>
        <w:ind w:left="-15" w:firstLine="351"/>
      </w:pPr>
      <w:r>
        <w:t xml:space="preserve">Among these radioisotopes, two elements stand out: Radium and Iodine. Radium has multiple isotopes that are naturally occurring in the environment, with a range of </w:t>
      </w:r>
      <w:proofErr w:type="spellStart"/>
      <w:r>
        <w:t>halflives</w:t>
      </w:r>
      <w:proofErr w:type="spellEnd"/>
      <w:r>
        <w:t xml:space="preserve"> from a few weeks to thousands of years. While it has seen usage in the past in as a dubiously safe popular medicine, and as a luminescent compound, it currently sees little commercial usage [28]. Radium</w:t>
      </w:r>
      <w:ins w:id="2" w:author="Benjamin Kocar" w:date="2015-01-19T15:15:00Z">
        <w:r w:rsidR="00563FD8">
          <w:t>’</w:t>
        </w:r>
      </w:ins>
      <w:r>
        <w:t xml:space="preserve">s societal relevance comes not from its commercial usage, but from natural settings. Brines sourced from </w:t>
      </w:r>
      <w:proofErr w:type="spellStart"/>
      <w:r>
        <w:t>shales</w:t>
      </w:r>
      <w:proofErr w:type="spellEnd"/>
      <w:r>
        <w:t>, which are sources for hydrocarbons used in hydraulic fracturing operations can contain up to 0</w:t>
      </w:r>
      <w:r>
        <w:rPr>
          <w:i/>
        </w:rPr>
        <w:t>.</w:t>
      </w:r>
      <w:r>
        <w:t xml:space="preserve">7nCi/L of Radium [4], and must be carefully managed. Radium also has been identified as a key natural tracer for groundwater discharge into the ocean, where the natural background generation of radium isotopes is by thorium and uranium [21]. Ultimately, there is less attention devoted to its behavior with aquifer solids as compared to compounds such as </w:t>
      </w:r>
      <w:r>
        <w:rPr>
          <w:vertAlign w:val="superscript"/>
        </w:rPr>
        <w:t>137</w:t>
      </w:r>
      <w:r>
        <w:t xml:space="preserve">Cs [25], </w:t>
      </w:r>
      <w:commentRangeStart w:id="3"/>
      <w:r>
        <w:t>and these gaps are important to fill</w:t>
      </w:r>
      <w:commentRangeEnd w:id="3"/>
      <w:r w:rsidR="00563FD8">
        <w:rPr>
          <w:rStyle w:val="CommentReference"/>
        </w:rPr>
        <w:commentReference w:id="3"/>
      </w:r>
      <w:r>
        <w:t>.</w:t>
      </w:r>
    </w:p>
    <w:p w14:paraId="04135D37" w14:textId="77777777" w:rsidR="00B03C90" w:rsidRDefault="005D16FB">
      <w:pPr>
        <w:spacing w:after="25"/>
        <w:ind w:left="-15" w:firstLine="351"/>
      </w:pPr>
      <w:r>
        <w:t xml:space="preserve">The literature is peppered with a number of sources discussing the behavior of radium on solids. There were a number of studies measuring radium sorption on to various solids such as </w:t>
      </w:r>
      <w:proofErr w:type="spellStart"/>
      <w:r>
        <w:t>ferrihydrite</w:t>
      </w:r>
      <w:proofErr w:type="spellEnd"/>
      <w:r>
        <w:t xml:space="preserve">, muscovite, and natural estuarine sediments, reporting a </w:t>
      </w:r>
      <w:ins w:id="4" w:author="Benjamin Kocar" w:date="2015-01-19T15:17:00Z">
        <w:r w:rsidR="00563FD8">
          <w:t xml:space="preserve">wide </w:t>
        </w:r>
      </w:ins>
      <w:r>
        <w:t xml:space="preserve">range of distribution coefficients [1, 2, 6]. These studies formed a basis for understanding radium sorption behavior, but did not address the mechanisms of sorption or surface complexation. Later studies included other sediments [26] and radium saw the beginnings of its current usage as a groundwater tracer [20]. Recent studies focusing on marine sediments compiled earlier work, finding huge variability in radium </w:t>
      </w:r>
      <w:proofErr w:type="spellStart"/>
      <w:r>
        <w:rPr>
          <w:i/>
        </w:rPr>
        <w:t>K</w:t>
      </w:r>
      <w:r>
        <w:rPr>
          <w:i/>
          <w:vertAlign w:val="subscript"/>
        </w:rPr>
        <w:t>d</w:t>
      </w:r>
      <w:proofErr w:type="spellEnd"/>
      <w:r>
        <w:rPr>
          <w:i/>
          <w:vertAlign w:val="subscript"/>
        </w:rPr>
        <w:t xml:space="preserve"> </w:t>
      </w:r>
      <w:r>
        <w:t>values, ranging from 1</w:t>
      </w:r>
      <w:r>
        <w:rPr>
          <w:i/>
        </w:rPr>
        <w:t>.</w:t>
      </w:r>
      <w:r>
        <w:t>2Lkg</w:t>
      </w:r>
      <w:r>
        <w:rPr>
          <w:vertAlign w:val="superscript"/>
        </w:rPr>
        <w:t xml:space="preserve">−1 </w:t>
      </w:r>
      <w:r>
        <w:t>to 38000Lkg</w:t>
      </w:r>
      <w:r>
        <w:rPr>
          <w:vertAlign w:val="superscript"/>
        </w:rPr>
        <w:t>−1</w:t>
      </w:r>
      <w:r>
        <w:t xml:space="preserve">, with orders of magnitude variation occurring even with similar media and sorbent [5]. There has been little study of radium in </w:t>
      </w:r>
      <w:commentRangeStart w:id="5"/>
      <w:r>
        <w:t>fracking</w:t>
      </w:r>
      <w:commentRangeEnd w:id="5"/>
      <w:r w:rsidR="00563FD8">
        <w:rPr>
          <w:rStyle w:val="CommentReference"/>
        </w:rPr>
        <w:commentReference w:id="5"/>
      </w:r>
      <w:r>
        <w:t xml:space="preserve"> brines outside of pure characterization [4, 24]. Thus there clear gaps in understanding radium behavior in fracking conditions as well as its surface complexation behavior.</w:t>
      </w:r>
    </w:p>
    <w:p w14:paraId="75EBC851" w14:textId="77777777" w:rsidR="009E3DD8" w:rsidRDefault="005D16FB" w:rsidP="009E3DD8">
      <w:pPr>
        <w:spacing w:after="167" w:line="240" w:lineRule="auto"/>
        <w:ind w:left="-5" w:firstLine="341"/>
      </w:pPr>
      <w:r>
        <w:t xml:space="preserve">Iodine is another element of interest with one naturally abundant, stable isotope, </w:t>
      </w:r>
      <w:r>
        <w:rPr>
          <w:vertAlign w:val="superscript"/>
        </w:rPr>
        <w:t>127</w:t>
      </w:r>
      <w:r>
        <w:t xml:space="preserve">I, and a few radioactive isotopes, </w:t>
      </w:r>
      <w:r>
        <w:rPr>
          <w:vertAlign w:val="superscript"/>
        </w:rPr>
        <w:t>129</w:t>
      </w:r>
      <w:r>
        <w:t xml:space="preserve">I and </w:t>
      </w:r>
      <w:r>
        <w:rPr>
          <w:vertAlign w:val="superscript"/>
        </w:rPr>
        <w:t>131</w:t>
      </w:r>
      <w:r>
        <w:t xml:space="preserve">I, whose major sources are anthropogenic nuclear activity [14, 19]. </w:t>
      </w:r>
      <w:r>
        <w:rPr>
          <w:vertAlign w:val="superscript"/>
        </w:rPr>
        <w:t>127</w:t>
      </w:r>
      <w:r>
        <w:t xml:space="preserve">I is a crucial micronutrient for human life that is found primarily in thyroid proteins [17]. </w:t>
      </w:r>
      <w:r>
        <w:rPr>
          <w:vertAlign w:val="superscript"/>
        </w:rPr>
        <w:t>129</w:t>
      </w:r>
      <w:r>
        <w:t xml:space="preserve">I and </w:t>
      </w:r>
      <w:r>
        <w:rPr>
          <w:vertAlign w:val="superscript"/>
        </w:rPr>
        <w:t>131</w:t>
      </w:r>
      <w:r>
        <w:t xml:space="preserve">I are both radioactive isotopes that can </w:t>
      </w:r>
      <w:r>
        <w:lastRenderedPageBreak/>
        <w:t xml:space="preserve">incorporated into the thyroid, leading to thyroid cancer, presenting a significant health risk during nuclear release accidents. Understanding its transport in soils and groundwater is </w:t>
      </w:r>
      <w:bookmarkStart w:id="6" w:name="_GoBack"/>
      <w:r>
        <w:t>thus crucial for</w:t>
      </w:r>
      <w:r w:rsidR="009E3DD8">
        <w:t xml:space="preserve"> both the maintenance and protection of human health. Additionally, the long half-life of </w:t>
      </w:r>
      <w:r w:rsidR="009E3DD8">
        <w:rPr>
          <w:vertAlign w:val="superscript"/>
        </w:rPr>
        <w:t>129</w:t>
      </w:r>
      <w:r w:rsidR="009E3DD8">
        <w:t xml:space="preserve">I and its low natural abundance suggest that it could be used as a tracer for nuclear material release [14]. However, efforts to understand its transport are complicated by </w:t>
      </w:r>
      <w:del w:id="7" w:author="Benjamin Kocar" w:date="2015-01-19T15:20:00Z">
        <w:r w:rsidR="009E3DD8" w:rsidDel="00563FD8">
          <w:delText xml:space="preserve">the its </w:delText>
        </w:r>
      </w:del>
      <w:r w:rsidR="009E3DD8">
        <w:t>complex speciation behavior.</w:t>
      </w:r>
    </w:p>
    <w:p w14:paraId="7170B43F" w14:textId="77777777" w:rsidR="00B03C90" w:rsidRDefault="00B03C90">
      <w:pPr>
        <w:spacing w:after="31"/>
        <w:ind w:left="-15" w:firstLine="351"/>
      </w:pPr>
    </w:p>
    <w:p w14:paraId="0BBFD997" w14:textId="77777777" w:rsidR="00B03C90" w:rsidRDefault="00B03C90">
      <w:pPr>
        <w:sectPr w:rsidR="00B03C90">
          <w:headerReference w:type="even" r:id="rId9"/>
          <w:headerReference w:type="default" r:id="rId10"/>
          <w:footerReference w:type="even" r:id="rId11"/>
          <w:footerReference w:type="default" r:id="rId12"/>
          <w:headerReference w:type="first" r:id="rId13"/>
          <w:footerReference w:type="first" r:id="rId14"/>
          <w:pgSz w:w="12240" w:h="15840"/>
          <w:pgMar w:top="1500" w:right="1440" w:bottom="1334" w:left="1440" w:header="720" w:footer="720" w:gutter="0"/>
          <w:pgNumType w:start="0"/>
          <w:cols w:space="720"/>
          <w:titlePg/>
        </w:sectPr>
      </w:pPr>
    </w:p>
    <w:p w14:paraId="5A0B1D57" w14:textId="77777777" w:rsidR="00B03C90" w:rsidRDefault="005D16FB">
      <w:pPr>
        <w:spacing w:after="322" w:line="259" w:lineRule="auto"/>
        <w:ind w:left="2808" w:firstLine="0"/>
        <w:jc w:val="left"/>
      </w:pPr>
      <w:r>
        <w:rPr>
          <w:noProof/>
        </w:rPr>
        <w:lastRenderedPageBreak/>
        <w:drawing>
          <wp:anchor distT="0" distB="0" distL="114300" distR="114300" simplePos="0" relativeHeight="251658240" behindDoc="0" locked="0" layoutInCell="1" allowOverlap="1" wp14:anchorId="36229BAB" wp14:editId="68BACEE1">
            <wp:simplePos x="2695074" y="955651"/>
            <wp:positionH relativeFrom="column">
              <wp:align>left</wp:align>
            </wp:positionH>
            <wp:positionV relativeFrom="paragraph">
              <wp:align>top</wp:align>
            </wp:positionV>
            <wp:extent cx="2377429" cy="2771592"/>
            <wp:effectExtent l="0" t="0" r="4445" b="0"/>
            <wp:wrapSquare wrapText="bothSides"/>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5">
                      <a:extLst>
                        <a:ext uri="{28A0092B-C50C-407E-A947-70E740481C1C}">
                          <a14:useLocalDpi xmlns:a14="http://schemas.microsoft.com/office/drawing/2010/main" val="0"/>
                        </a:ext>
                      </a:extLst>
                    </a:blip>
                    <a:stretch>
                      <a:fillRect/>
                    </a:stretch>
                  </pic:blipFill>
                  <pic:spPr>
                    <a:xfrm>
                      <a:off x="0" y="0"/>
                      <a:ext cx="2377429" cy="2771592"/>
                    </a:xfrm>
                    <a:prstGeom prst="rect">
                      <a:avLst/>
                    </a:prstGeom>
                  </pic:spPr>
                </pic:pic>
              </a:graphicData>
            </a:graphic>
          </wp:anchor>
        </w:drawing>
      </w:r>
      <w:bookmarkEnd w:id="6"/>
      <w:ins w:id="8" w:author="Michael Chen" w:date="2015-01-23T11:08:00Z">
        <w:r w:rsidR="00BF76A0">
          <w:br w:type="textWrapping" w:clear="all"/>
        </w:r>
      </w:ins>
    </w:p>
    <w:p w14:paraId="7771883D" w14:textId="77777777" w:rsidR="00B03C90" w:rsidRDefault="005D16FB">
      <w:pPr>
        <w:spacing w:after="167" w:line="483" w:lineRule="auto"/>
        <w:ind w:left="-5"/>
      </w:pPr>
      <w:r>
        <w:t>Figure 1: Eh-pH diagram for iodine in water at 25</w:t>
      </w:r>
      <w:r>
        <w:rPr>
          <w:vertAlign w:val="superscript"/>
        </w:rPr>
        <w:t>◦</w:t>
      </w:r>
      <w:r>
        <w:t xml:space="preserve">C, with highlighting of common environmental conditions from [16]. </w:t>
      </w:r>
    </w:p>
    <w:p w14:paraId="5984931B" w14:textId="77777777" w:rsidR="00B03C90" w:rsidRDefault="005D16FB">
      <w:pPr>
        <w:ind w:left="-15" w:firstLine="351"/>
      </w:pPr>
      <w:r>
        <w:t>Iodine has a multitude of oxidation states, partitions significantly into organic matter, and can be volatile at environmental conditions, all of which affects its transport and speciation in groundwater systems. Fortunately, the only primary oxidation states for iodine in environmental systems are elemental iodine, I</w:t>
      </w:r>
      <w:r>
        <w:rPr>
          <w:vertAlign w:val="subscript"/>
        </w:rPr>
        <w:t>2</w:t>
      </w:r>
      <w:r>
        <w:t>, iodide, I</w:t>
      </w:r>
      <w:r>
        <w:rPr>
          <w:vertAlign w:val="superscript"/>
        </w:rPr>
        <w:t>–</w:t>
      </w:r>
      <w:r>
        <w:t>, and iodate, IO</w:t>
      </w:r>
      <w:r>
        <w:rPr>
          <w:vertAlign w:val="subscript"/>
        </w:rPr>
        <w:t>3</w:t>
      </w:r>
      <w:r>
        <w:rPr>
          <w:vertAlign w:val="superscript"/>
        </w:rPr>
        <w:t xml:space="preserve">– </w:t>
      </w:r>
      <w:r>
        <w:t>[16]. A figure illustrating these oxidation states can be seen in figure 1. Iodine also partitions into organic matter and there is evidence for both biotic and abiotic mechanisms for the incorporation of inorganic iodine into organic molecules [13]. Iodine cycling with respect to organic matter still has many unresolved questions, including the dominant mechanisms, and where those mechanisms come into play. Some of the iodine bearing organic compounds and elemental iodine are volatile, and can degas and escape from soils [17]. Given the wide variety of forms iodine can take in a given system, significant effort has been made toward analytical tools to separate different forms of iodine. Common techniques take advantage of</w:t>
      </w:r>
      <w:ins w:id="9" w:author="Benjamin Kocar" w:date="2015-01-19T15:23:00Z">
        <w:r w:rsidR="00563FD8">
          <w:t xml:space="preserve"> </w:t>
        </w:r>
      </w:ins>
      <w:del w:id="10" w:author="Benjamin Kocar" w:date="2015-01-19T15:23:00Z">
        <w:r w:rsidDel="00563FD8">
          <w:delText xml:space="preserve"> a </w:delText>
        </w:r>
      </w:del>
      <w:r>
        <w:t xml:space="preserve">chromatographic methods, such as high pressure liquid chromatography (HPLC) in combination with </w:t>
      </w:r>
      <w:proofErr w:type="gramStart"/>
      <w:r>
        <w:t>a</w:t>
      </w:r>
      <w:proofErr w:type="gramEnd"/>
      <w:r>
        <w:t xml:space="preserve"> ICPMS to study iodine speciation [29]. Recent studies of transport behavior have leveraged these tools to study the behavior of the inorganic, aqueous iodine species and representative </w:t>
      </w:r>
      <w:proofErr w:type="spellStart"/>
      <w:r>
        <w:t>organoiodine</w:t>
      </w:r>
      <w:proofErr w:type="spellEnd"/>
      <w:r>
        <w:t xml:space="preserve"> compounds in specific media [18]. </w:t>
      </w:r>
      <w:commentRangeStart w:id="11"/>
      <w:r>
        <w:t>In spite of these efforts, an accurate picture of iodine transport in groundwater systems remains elusive.</w:t>
      </w:r>
      <w:commentRangeEnd w:id="11"/>
      <w:r w:rsidR="009B3F52">
        <w:rPr>
          <w:rStyle w:val="CommentReference"/>
        </w:rPr>
        <w:commentReference w:id="11"/>
      </w:r>
    </w:p>
    <w:p w14:paraId="4E0C51E4" w14:textId="77777777" w:rsidR="00B03C90" w:rsidRDefault="005D16FB">
      <w:pPr>
        <w:pStyle w:val="Heading1"/>
        <w:ind w:left="566" w:hanging="581"/>
      </w:pPr>
      <w:r>
        <w:lastRenderedPageBreak/>
        <w:t>Objectives</w:t>
      </w:r>
    </w:p>
    <w:p w14:paraId="49AE84EC" w14:textId="77777777" w:rsidR="00B03C90" w:rsidRDefault="005D16FB">
      <w:pPr>
        <w:spacing w:after="463"/>
        <w:ind w:left="-5"/>
      </w:pPr>
      <w:r>
        <w:t>A common theme in studies of radium and iodine is their developing or improving their functionality as environmental tracers in natural ground and surface waters. To this end, I broadly propose work that would serve to improve, augment, or enable their usage as tracer environmental tracers by developing specific understanding of the mechanisms controlling their transport and speciation.</w:t>
      </w:r>
    </w:p>
    <w:p w14:paraId="472E3D8E" w14:textId="77777777" w:rsidR="00B03C90" w:rsidRDefault="005D16FB">
      <w:pPr>
        <w:pStyle w:val="Heading2"/>
        <w:ind w:left="720" w:hanging="735"/>
      </w:pPr>
      <w:r>
        <w:t>Radium</w:t>
      </w:r>
    </w:p>
    <w:p w14:paraId="53FC5909" w14:textId="77777777" w:rsidR="00B03C90" w:rsidRDefault="005D16FB">
      <w:pPr>
        <w:numPr>
          <w:ilvl w:val="0"/>
          <w:numId w:val="1"/>
        </w:numPr>
        <w:spacing w:after="245"/>
        <w:ind w:hanging="325"/>
      </w:pPr>
      <w:r>
        <w:t xml:space="preserve">Radium transport in groundwater is dominated by a handful of minerals, and I expect it will be possible to build an accurate model of groundwater flow by accounting for these dominant minerals. I expect oxidized minerals, particularly </w:t>
      </w:r>
      <w:proofErr w:type="spellStart"/>
      <w:r>
        <w:t>ferrihydrite</w:t>
      </w:r>
      <w:proofErr w:type="spellEnd"/>
      <w:r>
        <w:t xml:space="preserve">, to be prominent, if not the primary </w:t>
      </w:r>
      <w:proofErr w:type="spellStart"/>
      <w:r>
        <w:t>sorbing</w:t>
      </w:r>
      <w:proofErr w:type="spellEnd"/>
      <w:r>
        <w:t xml:space="preserve"> phase in environmental </w:t>
      </w:r>
      <w:commentRangeStart w:id="12"/>
      <w:commentRangeStart w:id="13"/>
      <w:r>
        <w:t>systems</w:t>
      </w:r>
      <w:commentRangeEnd w:id="12"/>
      <w:r w:rsidR="00563FD8">
        <w:rPr>
          <w:rStyle w:val="CommentReference"/>
        </w:rPr>
        <w:commentReference w:id="12"/>
      </w:r>
      <w:commentRangeEnd w:id="13"/>
      <w:r w:rsidR="00836AC2">
        <w:rPr>
          <w:rStyle w:val="CommentReference"/>
        </w:rPr>
        <w:commentReference w:id="13"/>
      </w:r>
      <w:r>
        <w:t>.</w:t>
      </w:r>
    </w:p>
    <w:p w14:paraId="12F0900E" w14:textId="77777777" w:rsidR="00B03C90" w:rsidRDefault="005D16FB">
      <w:pPr>
        <w:numPr>
          <w:ilvl w:val="0"/>
          <w:numId w:val="1"/>
        </w:numPr>
        <w:spacing w:after="462"/>
        <w:ind w:hanging="325"/>
      </w:pPr>
      <w:r>
        <w:t>I hypothesize that given radium’s usage as a tracer in groundwater flow, and its elevated concentrations in produced water, it will be possible to trace surface water contamination resulting from improper storage of hydraulic fracturing wastes.</w:t>
      </w:r>
    </w:p>
    <w:p w14:paraId="31D31E23" w14:textId="77777777" w:rsidR="00B03C90" w:rsidRDefault="005D16FB">
      <w:pPr>
        <w:pStyle w:val="Heading2"/>
        <w:ind w:left="720" w:hanging="735"/>
      </w:pPr>
      <w:r>
        <w:t>Iodine</w:t>
      </w:r>
    </w:p>
    <w:p w14:paraId="0B37EF46" w14:textId="77777777" w:rsidR="00B03C90" w:rsidRDefault="005D16FB">
      <w:pPr>
        <w:numPr>
          <w:ilvl w:val="0"/>
          <w:numId w:val="2"/>
        </w:numPr>
        <w:spacing w:after="245"/>
        <w:ind w:hanging="325"/>
      </w:pPr>
      <w:r>
        <w:t xml:space="preserve">I hypothesize that iodine transport, in parallel to radium transport, is dominated by sorption to organic matter and a handful of </w:t>
      </w:r>
      <w:commentRangeStart w:id="14"/>
      <w:r>
        <w:t>minerals</w:t>
      </w:r>
      <w:commentRangeEnd w:id="14"/>
      <w:r w:rsidR="00836AC2">
        <w:rPr>
          <w:rStyle w:val="CommentReference"/>
        </w:rPr>
        <w:commentReference w:id="14"/>
      </w:r>
      <w:r>
        <w:t xml:space="preserve">, whose importance will change depending on the oxidation state of iodine. While the nature of a given type of organic matter will vary (much as the nature of a given mineral will vary due that mineral’s </w:t>
      </w:r>
      <w:commentRangeStart w:id="15"/>
      <w:r>
        <w:t>history</w:t>
      </w:r>
      <w:commentRangeEnd w:id="15"/>
      <w:r w:rsidR="00836AC2">
        <w:rPr>
          <w:rStyle w:val="CommentReference"/>
        </w:rPr>
        <w:commentReference w:id="15"/>
      </w:r>
      <w:r>
        <w:t xml:space="preserve">), I expect to be able to predict iodine transport given the presence of dominant mineral phases/organic mater. One such phase may be </w:t>
      </w:r>
      <w:proofErr w:type="spellStart"/>
      <w:r>
        <w:t>postively</w:t>
      </w:r>
      <w:proofErr w:type="spellEnd"/>
      <w:r>
        <w:t xml:space="preserve"> charged clay minerals.</w:t>
      </w:r>
    </w:p>
    <w:p w14:paraId="7BE2F9A3" w14:textId="77777777" w:rsidR="00B03C90" w:rsidRDefault="005D16FB">
      <w:pPr>
        <w:numPr>
          <w:ilvl w:val="0"/>
          <w:numId w:val="2"/>
        </w:numPr>
        <w:spacing w:after="575"/>
        <w:ind w:hanging="325"/>
      </w:pPr>
      <w:r>
        <w:t xml:space="preserve">Sorption to organic matter will lead to incorporation of inorganic soluble iodine into iodine bearing organic compounds, which can </w:t>
      </w:r>
      <w:proofErr w:type="spellStart"/>
      <w:r>
        <w:t>ocurr</w:t>
      </w:r>
      <w:proofErr w:type="spellEnd"/>
      <w:r>
        <w:t xml:space="preserve"> </w:t>
      </w:r>
      <w:proofErr w:type="spellStart"/>
      <w:r>
        <w:t>abiotically</w:t>
      </w:r>
      <w:proofErr w:type="spellEnd"/>
      <w:r>
        <w:t>. I hypothesize that these processes are critical to groundwater transport at similar time scales as groundwater flow, thus they must also be accounted for in a complete transport model.</w:t>
      </w:r>
    </w:p>
    <w:p w14:paraId="4D8FDEAC" w14:textId="77777777" w:rsidR="00B03C90" w:rsidRDefault="005D16FB">
      <w:pPr>
        <w:pStyle w:val="Heading1"/>
        <w:ind w:left="566" w:hanging="581"/>
      </w:pPr>
      <w:r>
        <w:t>Proposed Research</w:t>
      </w:r>
    </w:p>
    <w:p w14:paraId="235E3B16" w14:textId="77777777" w:rsidR="00B03C90" w:rsidRDefault="005D16FB">
      <w:pPr>
        <w:spacing w:after="463"/>
        <w:ind w:left="-5"/>
      </w:pPr>
      <w:r>
        <w:t>Given the large differences in the transport behavior of radium and iodine, work will be split along element specific sets of studies.</w:t>
      </w:r>
    </w:p>
    <w:p w14:paraId="710D8338" w14:textId="77777777" w:rsidR="00B03C90" w:rsidRDefault="005D16FB">
      <w:pPr>
        <w:pStyle w:val="Heading2"/>
        <w:ind w:left="720" w:hanging="735"/>
      </w:pPr>
      <w:r>
        <w:lastRenderedPageBreak/>
        <w:t>Radium</w:t>
      </w:r>
    </w:p>
    <w:p w14:paraId="2E6FFF72" w14:textId="77777777" w:rsidR="00B03C90" w:rsidRDefault="005D16FB">
      <w:pPr>
        <w:pStyle w:val="Heading3"/>
        <w:ind w:left="807" w:right="0" w:hanging="822"/>
      </w:pPr>
      <w:r>
        <w:t>Sorption Studies</w:t>
      </w:r>
    </w:p>
    <w:p w14:paraId="19A774E2" w14:textId="77777777" w:rsidR="00B03C90" w:rsidRDefault="005D16FB">
      <w:pPr>
        <w:spacing w:after="240"/>
        <w:ind w:left="-5"/>
      </w:pPr>
      <w:r>
        <w:t xml:space="preserve">The first step in understanding radium transport behavior is to study basic Radium sorption behavior, using batch experiments with a single mineral in well controlled environments, using an appropriate isotope. Currently, I am using </w:t>
      </w:r>
      <w:r>
        <w:rPr>
          <w:vertAlign w:val="superscript"/>
        </w:rPr>
        <w:t>226</w:t>
      </w:r>
      <w:r>
        <w:t xml:space="preserve">Ra. Because of radium’s 2+ oxidation state and the few previous studies of radium sorption, I expect the major controlling element to be iron. As a result I plan to study, at minimum, the following </w:t>
      </w:r>
      <w:commentRangeStart w:id="16"/>
      <w:commentRangeStart w:id="17"/>
      <w:r>
        <w:t>minerals</w:t>
      </w:r>
      <w:commentRangeEnd w:id="16"/>
      <w:r w:rsidR="00836AC2">
        <w:rPr>
          <w:rStyle w:val="CommentReference"/>
        </w:rPr>
        <w:commentReference w:id="16"/>
      </w:r>
      <w:commentRangeEnd w:id="17"/>
      <w:r w:rsidR="00836AC2">
        <w:rPr>
          <w:rStyle w:val="CommentReference"/>
        </w:rPr>
        <w:commentReference w:id="17"/>
      </w:r>
      <w:r>
        <w:t>:</w:t>
      </w:r>
    </w:p>
    <w:p w14:paraId="483BCBFB" w14:textId="77777777" w:rsidR="00B03C90" w:rsidRDefault="005D16FB">
      <w:pPr>
        <w:spacing w:after="181"/>
        <w:ind w:left="595"/>
      </w:pPr>
      <w:proofErr w:type="spellStart"/>
      <w:r>
        <w:t>Ferrihydrite</w:t>
      </w:r>
      <w:proofErr w:type="spellEnd"/>
    </w:p>
    <w:p w14:paraId="390D39C5" w14:textId="77777777" w:rsidR="00B03C90" w:rsidRDefault="005D16FB">
      <w:pPr>
        <w:ind w:left="595"/>
      </w:pPr>
      <w:commentRangeStart w:id="18"/>
      <w:r>
        <w:t>Pyrite</w:t>
      </w:r>
      <w:commentRangeEnd w:id="18"/>
      <w:r w:rsidR="00836AC2">
        <w:rPr>
          <w:rStyle w:val="CommentReference"/>
        </w:rPr>
        <w:commentReference w:id="18"/>
      </w:r>
    </w:p>
    <w:p w14:paraId="4B6E0F63" w14:textId="77777777" w:rsidR="00B03C90" w:rsidRDefault="005D16FB">
      <w:pPr>
        <w:spacing w:after="0"/>
        <w:ind w:left="-15" w:firstLine="351"/>
      </w:pPr>
      <w:r>
        <w:t xml:space="preserve">There are previously established methods of making these minerals, or they can be purchased. Reduced minerals, like pyrite can form oxidized coatings [8], so experiments with these minerals need to be performed anaerobically, while oxidized minerals can be used in normal lab conditions. Minerals that I make can be standardized for iron content by </w:t>
      </w:r>
      <w:proofErr w:type="gramStart"/>
      <w:r>
        <w:t>either digestion and</w:t>
      </w:r>
      <w:proofErr w:type="gramEnd"/>
      <w:r>
        <w:t xml:space="preserve"> analysis with an inductively coupled plasma mass spectrometer (ICP-MS), or through colorimetric methods [27]. Minerals that are made will also be taken to synchrotron facilities for structural analysis, using x-ray absorption near edge structure (XANES) and x-ray absorption fine structure (EXAFS) techniques [12]. These methods can be used to confirm the mineral structures expected, as well as grant insight into </w:t>
      </w:r>
      <w:proofErr w:type="spellStart"/>
      <w:r>
        <w:t>sorptive</w:t>
      </w:r>
      <w:proofErr w:type="spellEnd"/>
      <w:r>
        <w:t xml:space="preserve"> behavior.</w:t>
      </w:r>
    </w:p>
    <w:p w14:paraId="5851141E" w14:textId="77777777" w:rsidR="00B03C90" w:rsidRDefault="005D16FB">
      <w:pPr>
        <w:spacing w:after="57" w:line="411" w:lineRule="auto"/>
        <w:ind w:left="-15" w:firstLine="351"/>
      </w:pPr>
      <w:r>
        <w:t xml:space="preserve">The second part of these batch experiments is controlling the solution that radium partitions into. Given the current lack of sorption data regarding radium, the media will be: </w:t>
      </w:r>
      <w:proofErr w:type="spellStart"/>
      <w:r>
        <w:t>i</w:t>
      </w:r>
      <w:proofErr w:type="spellEnd"/>
      <w:r>
        <w:t xml:space="preserve">) Pure water ii) Artificial groundwater iii) Artificial seawater </w:t>
      </w:r>
      <w:proofErr w:type="gramStart"/>
      <w:r>
        <w:t>iv) Shale</w:t>
      </w:r>
      <w:proofErr w:type="gramEnd"/>
      <w:r>
        <w:t xml:space="preserve"> brine or equivalent high ionic strength solution</w:t>
      </w:r>
    </w:p>
    <w:p w14:paraId="397DA3DB" w14:textId="77777777" w:rsidR="00B03C90" w:rsidRDefault="005D16FB">
      <w:pPr>
        <w:spacing w:after="0"/>
        <w:ind w:left="-15" w:firstLine="351"/>
      </w:pPr>
      <w:r>
        <w:t>Groundwater and seawater are common environmental media for subsurface settings, with some systems having both mixing. There are well established recipes for artificial groundwater and seawater such as those provided by ASTM [3]. It may be possible to use samples of groundwater or seawater from specific targeted sites for a more site specific characterization. Unfortunately, there isn’t an established recipe for artificial brine, and access to natural shale brines may be limited by the companies running the natural gas extraction sites. These brines contain huge amounts of dissolved salts, an average of 106390mgL</w:t>
      </w:r>
      <w:r>
        <w:rPr>
          <w:vertAlign w:val="superscript"/>
        </w:rPr>
        <w:t xml:space="preserve">−1 </w:t>
      </w:r>
      <w:r>
        <w:t xml:space="preserve">total dissolved solids (TDS), and exist at significantly different temperatures and pressures compared to seawater or groundwater. Thus I expect a major confounding factor in formulating a characteristic artificial brine will be preventing precipitation of various solids. Despite this, I expect to be able to create a representative, high ionic strength medium that is comparable to a shale brine, which can be used in these </w:t>
      </w:r>
      <w:r>
        <w:lastRenderedPageBreak/>
        <w:t>experiments. It may also be worthwhile to perform some of these experiments at elevated temperature, to better approximate the in-situ conditions in a shale.</w:t>
      </w:r>
    </w:p>
    <w:p w14:paraId="2403E40C" w14:textId="77777777" w:rsidR="00B03C90" w:rsidRDefault="005D16FB">
      <w:pPr>
        <w:ind w:left="-15" w:firstLine="351"/>
      </w:pPr>
      <w:r>
        <w:t xml:space="preserve">In addition to variations in the media and mineral, I plan to perform a few types of batch sorption experiments. The first is a set of simple 24-hour sorption experiment, which I have already begun using </w:t>
      </w:r>
      <w:r>
        <w:rPr>
          <w:vertAlign w:val="superscript"/>
        </w:rPr>
        <w:t>226</w:t>
      </w:r>
      <w:r>
        <w:t>Ra and FHY in pH 3</w:t>
      </w:r>
      <w:r>
        <w:rPr>
          <w:i/>
        </w:rPr>
        <w:t>.</w:t>
      </w:r>
      <w:r>
        <w:t>5 water, whose preliminary results are shown in figure 2. The next experiment type is a time based sorption study, looking at the kinetics of the sorption process, as well as establishing an equilibration time for short term sorption processes. This experiment may need to run longer than 24 hours if I see variations in the</w:t>
      </w:r>
    </w:p>
    <w:p w14:paraId="445071E2" w14:textId="77777777" w:rsidR="00B03C90" w:rsidRDefault="005D16FB">
      <w:pPr>
        <w:spacing w:after="453" w:line="259" w:lineRule="auto"/>
        <w:ind w:left="1420" w:firstLine="0"/>
        <w:jc w:val="left"/>
      </w:pPr>
      <w:r>
        <w:rPr>
          <w:rFonts w:ascii="Calibri" w:eastAsia="Calibri" w:hAnsi="Calibri" w:cs="Calibri"/>
          <w:noProof/>
          <w:sz w:val="22"/>
        </w:rPr>
        <mc:AlternateContent>
          <mc:Choice Requires="wpg">
            <w:drawing>
              <wp:inline distT="0" distB="0" distL="0" distR="0" wp14:anchorId="619F6CD2" wp14:editId="3C1EA163">
                <wp:extent cx="4145558" cy="2218993"/>
                <wp:effectExtent l="0" t="0" r="0" b="0"/>
                <wp:docPr id="7029" name="Group 7029"/>
                <wp:cNvGraphicFramePr/>
                <a:graphic xmlns:a="http://schemas.openxmlformats.org/drawingml/2006/main">
                  <a:graphicData uri="http://schemas.microsoft.com/office/word/2010/wordprocessingGroup">
                    <wpg:wgp>
                      <wpg:cNvGrpSpPr/>
                      <wpg:grpSpPr>
                        <a:xfrm>
                          <a:off x="0" y="0"/>
                          <a:ext cx="4145558" cy="2218993"/>
                          <a:chOff x="0" y="0"/>
                          <a:chExt cx="4145558" cy="2218993"/>
                        </a:xfrm>
                      </wpg:grpSpPr>
                      <wps:wsp>
                        <wps:cNvPr id="258" name="Shape 258"/>
                        <wps:cNvSpPr/>
                        <wps:spPr>
                          <a:xfrm>
                            <a:off x="2735610" y="711638"/>
                            <a:ext cx="257568" cy="0"/>
                          </a:xfrm>
                          <a:custGeom>
                            <a:avLst/>
                            <a:gdLst/>
                            <a:ahLst/>
                            <a:cxnLst/>
                            <a:rect l="0" t="0" r="0" b="0"/>
                            <a:pathLst>
                              <a:path w="257568">
                                <a:moveTo>
                                  <a:pt x="0" y="0"/>
                                </a:moveTo>
                                <a:lnTo>
                                  <a:pt x="25756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59" name="Shape 259"/>
                        <wps:cNvSpPr/>
                        <wps:spPr>
                          <a:xfrm>
                            <a:off x="2266206" y="1490905"/>
                            <a:ext cx="227828" cy="0"/>
                          </a:xfrm>
                          <a:custGeom>
                            <a:avLst/>
                            <a:gdLst/>
                            <a:ahLst/>
                            <a:cxnLst/>
                            <a:rect l="0" t="0" r="0" b="0"/>
                            <a:pathLst>
                              <a:path w="227828">
                                <a:moveTo>
                                  <a:pt x="0" y="0"/>
                                </a:moveTo>
                                <a:lnTo>
                                  <a:pt x="22782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0" name="Shape 260"/>
                        <wps:cNvSpPr/>
                        <wps:spPr>
                          <a:xfrm>
                            <a:off x="1024246" y="1513878"/>
                            <a:ext cx="142178" cy="0"/>
                          </a:xfrm>
                          <a:custGeom>
                            <a:avLst/>
                            <a:gdLst/>
                            <a:ahLst/>
                            <a:cxnLst/>
                            <a:rect l="0" t="0" r="0" b="0"/>
                            <a:pathLst>
                              <a:path w="142178">
                                <a:moveTo>
                                  <a:pt x="0" y="0"/>
                                </a:moveTo>
                                <a:lnTo>
                                  <a:pt x="14217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1" name="Shape 261"/>
                        <wps:cNvSpPr/>
                        <wps:spPr>
                          <a:xfrm>
                            <a:off x="663238" y="1905572"/>
                            <a:ext cx="110889" cy="0"/>
                          </a:xfrm>
                          <a:custGeom>
                            <a:avLst/>
                            <a:gdLst/>
                            <a:ahLst/>
                            <a:cxnLst/>
                            <a:rect l="0" t="0" r="0" b="0"/>
                            <a:pathLst>
                              <a:path w="110889">
                                <a:moveTo>
                                  <a:pt x="0" y="0"/>
                                </a:moveTo>
                                <a:lnTo>
                                  <a:pt x="110889"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2" name="Shape 262"/>
                        <wps:cNvSpPr/>
                        <wps:spPr>
                          <a:xfrm>
                            <a:off x="454103" y="1945964"/>
                            <a:ext cx="89903" cy="0"/>
                          </a:xfrm>
                          <a:custGeom>
                            <a:avLst/>
                            <a:gdLst/>
                            <a:ahLst/>
                            <a:cxnLst/>
                            <a:rect l="0" t="0" r="0" b="0"/>
                            <a:pathLst>
                              <a:path w="89903">
                                <a:moveTo>
                                  <a:pt x="0" y="0"/>
                                </a:moveTo>
                                <a:lnTo>
                                  <a:pt x="8990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3" name="Shape 263"/>
                        <wps:cNvSpPr/>
                        <wps:spPr>
                          <a:xfrm>
                            <a:off x="3140723" y="396798"/>
                            <a:ext cx="281898" cy="0"/>
                          </a:xfrm>
                          <a:custGeom>
                            <a:avLst/>
                            <a:gdLst/>
                            <a:ahLst/>
                            <a:cxnLst/>
                            <a:rect l="0" t="0" r="0" b="0"/>
                            <a:pathLst>
                              <a:path w="281898">
                                <a:moveTo>
                                  <a:pt x="0" y="0"/>
                                </a:moveTo>
                                <a:lnTo>
                                  <a:pt x="28189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4" name="Shape 264"/>
                        <wps:cNvSpPr/>
                        <wps:spPr>
                          <a:xfrm>
                            <a:off x="2720705" y="850514"/>
                            <a:ext cx="256623" cy="0"/>
                          </a:xfrm>
                          <a:custGeom>
                            <a:avLst/>
                            <a:gdLst/>
                            <a:ahLst/>
                            <a:cxnLst/>
                            <a:rect l="0" t="0" r="0" b="0"/>
                            <a:pathLst>
                              <a:path w="256623">
                                <a:moveTo>
                                  <a:pt x="0" y="0"/>
                                </a:moveTo>
                                <a:lnTo>
                                  <a:pt x="25662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5" name="Shape 265"/>
                        <wps:cNvSpPr/>
                        <wps:spPr>
                          <a:xfrm>
                            <a:off x="2864394" y="584112"/>
                            <a:ext cx="0" cy="255032"/>
                          </a:xfrm>
                          <a:custGeom>
                            <a:avLst/>
                            <a:gdLst/>
                            <a:ahLst/>
                            <a:cxnLst/>
                            <a:rect l="0" t="0" r="0" b="0"/>
                            <a:pathLst>
                              <a:path h="255032">
                                <a:moveTo>
                                  <a:pt x="0" y="255032"/>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6" name="Shape 266"/>
                        <wps:cNvSpPr/>
                        <wps:spPr>
                          <a:xfrm>
                            <a:off x="2380133" y="1379435"/>
                            <a:ext cx="0" cy="222940"/>
                          </a:xfrm>
                          <a:custGeom>
                            <a:avLst/>
                            <a:gdLst/>
                            <a:ahLst/>
                            <a:cxnLst/>
                            <a:rect l="0" t="0" r="0" b="0"/>
                            <a:pathLst>
                              <a:path h="222940">
                                <a:moveTo>
                                  <a:pt x="0" y="222940"/>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7" name="Shape 267"/>
                        <wps:cNvSpPr/>
                        <wps:spPr>
                          <a:xfrm>
                            <a:off x="1095324" y="1444120"/>
                            <a:ext cx="0" cy="139536"/>
                          </a:xfrm>
                          <a:custGeom>
                            <a:avLst/>
                            <a:gdLst/>
                            <a:ahLst/>
                            <a:cxnLst/>
                            <a:rect l="0" t="0" r="0" b="0"/>
                            <a:pathLst>
                              <a:path h="139536">
                                <a:moveTo>
                                  <a:pt x="0" y="139536"/>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8" name="Shape 268"/>
                        <wps:cNvSpPr/>
                        <wps:spPr>
                          <a:xfrm>
                            <a:off x="718672" y="1852246"/>
                            <a:ext cx="0" cy="106678"/>
                          </a:xfrm>
                          <a:custGeom>
                            <a:avLst/>
                            <a:gdLst/>
                            <a:ahLst/>
                            <a:cxnLst/>
                            <a:rect l="0" t="0" r="0" b="0"/>
                            <a:pathLst>
                              <a:path h="106678">
                                <a:moveTo>
                                  <a:pt x="0" y="106678"/>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69" name="Shape 269"/>
                        <wps:cNvSpPr/>
                        <wps:spPr>
                          <a:xfrm>
                            <a:off x="499055" y="1902766"/>
                            <a:ext cx="0" cy="86395"/>
                          </a:xfrm>
                          <a:custGeom>
                            <a:avLst/>
                            <a:gdLst/>
                            <a:ahLst/>
                            <a:cxnLst/>
                            <a:rect l="0" t="0" r="0" b="0"/>
                            <a:pathLst>
                              <a:path h="86395">
                                <a:moveTo>
                                  <a:pt x="0" y="8639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0" name="Shape 270"/>
                        <wps:cNvSpPr/>
                        <wps:spPr>
                          <a:xfrm>
                            <a:off x="3281659" y="171860"/>
                            <a:ext cx="0" cy="449875"/>
                          </a:xfrm>
                          <a:custGeom>
                            <a:avLst/>
                            <a:gdLst/>
                            <a:ahLst/>
                            <a:cxnLst/>
                            <a:rect l="0" t="0" r="0" b="0"/>
                            <a:pathLst>
                              <a:path h="449875">
                                <a:moveTo>
                                  <a:pt x="0" y="44987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1" name="Shape 271"/>
                        <wps:cNvSpPr/>
                        <wps:spPr>
                          <a:xfrm>
                            <a:off x="2849018" y="652073"/>
                            <a:ext cx="0" cy="396861"/>
                          </a:xfrm>
                          <a:custGeom>
                            <a:avLst/>
                            <a:gdLst/>
                            <a:ahLst/>
                            <a:cxnLst/>
                            <a:rect l="0" t="0" r="0" b="0"/>
                            <a:pathLst>
                              <a:path h="396861">
                                <a:moveTo>
                                  <a:pt x="0" y="396861"/>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72" name="Shape 272"/>
                        <wps:cNvSpPr/>
                        <wps:spPr>
                          <a:xfrm>
                            <a:off x="2735610"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3" name="Shape 273"/>
                        <wps:cNvSpPr/>
                        <wps:spPr>
                          <a:xfrm>
                            <a:off x="2266206"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4" name="Shape 274"/>
                        <wps:cNvSpPr/>
                        <wps:spPr>
                          <a:xfrm>
                            <a:off x="1024246"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5" name="Shape 275"/>
                        <wps:cNvSpPr/>
                        <wps:spPr>
                          <a:xfrm>
                            <a:off x="66323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6" name="Shape 276"/>
                        <wps:cNvSpPr/>
                        <wps:spPr>
                          <a:xfrm>
                            <a:off x="454103"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7" name="Shape 277"/>
                        <wps:cNvSpPr/>
                        <wps:spPr>
                          <a:xfrm>
                            <a:off x="3140723"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8" name="Shape 278"/>
                        <wps:cNvSpPr/>
                        <wps:spPr>
                          <a:xfrm>
                            <a:off x="2720705"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79" name="Shape 279"/>
                        <wps:cNvSpPr/>
                        <wps:spPr>
                          <a:xfrm>
                            <a:off x="2993178"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0" name="Shape 280"/>
                        <wps:cNvSpPr/>
                        <wps:spPr>
                          <a:xfrm>
                            <a:off x="2494034"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1" name="Shape 281"/>
                        <wps:cNvSpPr/>
                        <wps:spPr>
                          <a:xfrm>
                            <a:off x="1166424"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2" name="Shape 282"/>
                        <wps:cNvSpPr/>
                        <wps:spPr>
                          <a:xfrm>
                            <a:off x="77412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3" name="Shape 283"/>
                        <wps:cNvSpPr/>
                        <wps:spPr>
                          <a:xfrm>
                            <a:off x="544007"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4" name="Shape 284"/>
                        <wps:cNvSpPr/>
                        <wps:spPr>
                          <a:xfrm>
                            <a:off x="3422621"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5" name="Shape 285"/>
                        <wps:cNvSpPr/>
                        <wps:spPr>
                          <a:xfrm>
                            <a:off x="2977327"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6" name="Shape 286"/>
                        <wps:cNvSpPr/>
                        <wps:spPr>
                          <a:xfrm>
                            <a:off x="2848543" y="83914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7" name="Shape 287"/>
                        <wps:cNvSpPr/>
                        <wps:spPr>
                          <a:xfrm>
                            <a:off x="2364283" y="160237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8" name="Shape 288"/>
                        <wps:cNvSpPr/>
                        <wps:spPr>
                          <a:xfrm>
                            <a:off x="1079474" y="158365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89" name="Shape 289"/>
                        <wps:cNvSpPr/>
                        <wps:spPr>
                          <a:xfrm>
                            <a:off x="702822" y="1958924"/>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0" name="Shape 290"/>
                        <wps:cNvSpPr/>
                        <wps:spPr>
                          <a:xfrm>
                            <a:off x="483205" y="1989161"/>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1" name="Shape 291"/>
                        <wps:cNvSpPr/>
                        <wps:spPr>
                          <a:xfrm>
                            <a:off x="3265809" y="621735"/>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2" name="Shape 292"/>
                        <wps:cNvSpPr/>
                        <wps:spPr>
                          <a:xfrm>
                            <a:off x="2833168" y="104893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3" name="Shape 293"/>
                        <wps:cNvSpPr/>
                        <wps:spPr>
                          <a:xfrm>
                            <a:off x="2848543" y="584112"/>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4" name="Shape 294"/>
                        <wps:cNvSpPr/>
                        <wps:spPr>
                          <a:xfrm>
                            <a:off x="2364283" y="1379435"/>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5" name="Shape 295"/>
                        <wps:cNvSpPr/>
                        <wps:spPr>
                          <a:xfrm>
                            <a:off x="1079474" y="1444120"/>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6" name="Shape 296"/>
                        <wps:cNvSpPr/>
                        <wps:spPr>
                          <a:xfrm>
                            <a:off x="702822" y="185224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7" name="Shape 297"/>
                        <wps:cNvSpPr/>
                        <wps:spPr>
                          <a:xfrm>
                            <a:off x="483205" y="190276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8" name="Shape 298"/>
                        <wps:cNvSpPr/>
                        <wps:spPr>
                          <a:xfrm>
                            <a:off x="3265809" y="171860"/>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9" name="Shape 299"/>
                        <wps:cNvSpPr/>
                        <wps:spPr>
                          <a:xfrm>
                            <a:off x="2833168" y="652073"/>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0" name="Shape 300"/>
                        <wps:cNvSpPr/>
                        <wps:spPr>
                          <a:xfrm>
                            <a:off x="2848543" y="71163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1" name="Shape 301"/>
                        <wps:cNvSpPr/>
                        <wps:spPr>
                          <a:xfrm>
                            <a:off x="2848543" y="695788"/>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2" name="Shape 302"/>
                        <wps:cNvSpPr/>
                        <wps:spPr>
                          <a:xfrm>
                            <a:off x="2364283" y="1490905"/>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3" name="Shape 303"/>
                        <wps:cNvSpPr/>
                        <wps:spPr>
                          <a:xfrm>
                            <a:off x="2364283" y="1475055"/>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4" name="Shape 304"/>
                        <wps:cNvSpPr/>
                        <wps:spPr>
                          <a:xfrm>
                            <a:off x="1079474" y="1513878"/>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5" name="Shape 305"/>
                        <wps:cNvSpPr/>
                        <wps:spPr>
                          <a:xfrm>
                            <a:off x="1079474" y="1498027"/>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6" name="Shape 306"/>
                        <wps:cNvSpPr/>
                        <wps:spPr>
                          <a:xfrm>
                            <a:off x="702822" y="190557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7" name="Shape 307"/>
                        <wps:cNvSpPr/>
                        <wps:spPr>
                          <a:xfrm>
                            <a:off x="702822" y="1889722"/>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8" name="Shape 308"/>
                        <wps:cNvSpPr/>
                        <wps:spPr>
                          <a:xfrm>
                            <a:off x="483205" y="1945964"/>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09" name="Shape 309"/>
                        <wps:cNvSpPr/>
                        <wps:spPr>
                          <a:xfrm>
                            <a:off x="483205" y="1930113"/>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0" name="Shape 310"/>
                        <wps:cNvSpPr/>
                        <wps:spPr>
                          <a:xfrm>
                            <a:off x="3265809" y="39679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1" name="Shape 311"/>
                        <wps:cNvSpPr/>
                        <wps:spPr>
                          <a:xfrm>
                            <a:off x="3265809" y="380947"/>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2" name="Shape 312"/>
                        <wps:cNvSpPr/>
                        <wps:spPr>
                          <a:xfrm>
                            <a:off x="2833168" y="850514"/>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13" name="Shape 313"/>
                        <wps:cNvSpPr/>
                        <wps:spPr>
                          <a:xfrm>
                            <a:off x="2833168" y="834664"/>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4" name="Shape 314"/>
                        <wps:cNvSpPr/>
                        <wps:spPr>
                          <a:xfrm>
                            <a:off x="467865" y="456775"/>
                            <a:ext cx="3113261" cy="1536946"/>
                          </a:xfrm>
                          <a:custGeom>
                            <a:avLst/>
                            <a:gdLst/>
                            <a:ahLst/>
                            <a:cxnLst/>
                            <a:rect l="0" t="0" r="0" b="0"/>
                            <a:pathLst>
                              <a:path w="3113261" h="1536946">
                                <a:moveTo>
                                  <a:pt x="0" y="1536946"/>
                                </a:moveTo>
                                <a:lnTo>
                                  <a:pt x="311326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8712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6" name="Shape 316"/>
                        <wps:cNvSpPr/>
                        <wps:spPr>
                          <a:xfrm>
                            <a:off x="28712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7" name="Rectangle 317"/>
                        <wps:cNvSpPr/>
                        <wps:spPr>
                          <a:xfrm>
                            <a:off x="248568" y="2007147"/>
                            <a:ext cx="106037" cy="78505"/>
                          </a:xfrm>
                          <a:prstGeom prst="rect">
                            <a:avLst/>
                          </a:prstGeom>
                          <a:ln>
                            <a:noFill/>
                          </a:ln>
                        </wps:spPr>
                        <wps:txbx>
                          <w:txbxContent>
                            <w:p w14:paraId="188BCB23" w14:textId="77777777" w:rsidR="00CC3002" w:rsidRDefault="00CC3002">
                              <w:pPr>
                                <w:spacing w:after="160" w:line="259" w:lineRule="auto"/>
                                <w:ind w:left="0" w:firstLine="0"/>
                                <w:jc w:val="left"/>
                              </w:pPr>
                              <w:r>
                                <w:rPr>
                                  <w:rFonts w:ascii="Arial" w:eastAsia="Arial" w:hAnsi="Arial" w:cs="Arial"/>
                                  <w:sz w:val="8"/>
                                </w:rPr>
                                <w:t>0.0</w:t>
                              </w:r>
                            </w:p>
                          </w:txbxContent>
                        </wps:txbx>
                        <wps:bodyPr horzOverflow="overflow" vert="horz" lIns="0" tIns="0" rIns="0" bIns="0" rtlCol="0">
                          <a:noAutofit/>
                        </wps:bodyPr>
                      </wps:wsp>
                      <wps:wsp>
                        <wps:cNvPr id="318" name="Shape 318"/>
                        <wps:cNvSpPr/>
                        <wps:spPr>
                          <a:xfrm>
                            <a:off x="81359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19" name="Shape 319"/>
                        <wps:cNvSpPr/>
                        <wps:spPr>
                          <a:xfrm>
                            <a:off x="81359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0" name="Rectangle 320"/>
                        <wps:cNvSpPr/>
                        <wps:spPr>
                          <a:xfrm>
                            <a:off x="775934" y="2007147"/>
                            <a:ext cx="106037" cy="78505"/>
                          </a:xfrm>
                          <a:prstGeom prst="rect">
                            <a:avLst/>
                          </a:prstGeom>
                          <a:ln>
                            <a:noFill/>
                          </a:ln>
                        </wps:spPr>
                        <wps:txbx>
                          <w:txbxContent>
                            <w:p w14:paraId="098B3D76" w14:textId="77777777" w:rsidR="00CC3002" w:rsidRDefault="00CC3002">
                              <w:pPr>
                                <w:spacing w:after="160" w:line="259" w:lineRule="auto"/>
                                <w:ind w:left="0" w:firstLine="0"/>
                                <w:jc w:val="left"/>
                              </w:pPr>
                              <w:r>
                                <w:rPr>
                                  <w:rFonts w:ascii="Arial" w:eastAsia="Arial" w:hAnsi="Arial" w:cs="Arial"/>
                                  <w:sz w:val="8"/>
                                </w:rPr>
                                <w:t>0.2</w:t>
                              </w:r>
                            </w:p>
                          </w:txbxContent>
                        </wps:txbx>
                        <wps:bodyPr horzOverflow="overflow" vert="horz" lIns="0" tIns="0" rIns="0" bIns="0" rtlCol="0">
                          <a:noAutofit/>
                        </wps:bodyPr>
                      </wps:wsp>
                      <wps:wsp>
                        <wps:cNvPr id="321" name="Shape 321"/>
                        <wps:cNvSpPr/>
                        <wps:spPr>
                          <a:xfrm>
                            <a:off x="134003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2" name="Shape 322"/>
                        <wps:cNvSpPr/>
                        <wps:spPr>
                          <a:xfrm>
                            <a:off x="134003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3" name="Rectangle 323"/>
                        <wps:cNvSpPr/>
                        <wps:spPr>
                          <a:xfrm>
                            <a:off x="1301237" y="2007147"/>
                            <a:ext cx="106037" cy="78505"/>
                          </a:xfrm>
                          <a:prstGeom prst="rect">
                            <a:avLst/>
                          </a:prstGeom>
                          <a:ln>
                            <a:noFill/>
                          </a:ln>
                        </wps:spPr>
                        <wps:txbx>
                          <w:txbxContent>
                            <w:p w14:paraId="43D50E9C" w14:textId="77777777" w:rsidR="00CC3002" w:rsidRDefault="00CC3002">
                              <w:pPr>
                                <w:spacing w:after="160" w:line="259" w:lineRule="auto"/>
                                <w:ind w:left="0" w:firstLine="0"/>
                                <w:jc w:val="left"/>
                              </w:pPr>
                              <w:r>
                                <w:rPr>
                                  <w:rFonts w:ascii="Arial" w:eastAsia="Arial" w:hAnsi="Arial" w:cs="Arial"/>
                                  <w:sz w:val="8"/>
                                </w:rPr>
                                <w:t>0.4</w:t>
                              </w:r>
                            </w:p>
                          </w:txbxContent>
                        </wps:txbx>
                        <wps:bodyPr horzOverflow="overflow" vert="horz" lIns="0" tIns="0" rIns="0" bIns="0" rtlCol="0">
                          <a:noAutofit/>
                        </wps:bodyPr>
                      </wps:wsp>
                      <wps:wsp>
                        <wps:cNvPr id="324" name="Shape 324"/>
                        <wps:cNvSpPr/>
                        <wps:spPr>
                          <a:xfrm>
                            <a:off x="186650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5" name="Shape 325"/>
                        <wps:cNvSpPr/>
                        <wps:spPr>
                          <a:xfrm>
                            <a:off x="186650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6" name="Rectangle 326"/>
                        <wps:cNvSpPr/>
                        <wps:spPr>
                          <a:xfrm>
                            <a:off x="1827860" y="2007147"/>
                            <a:ext cx="106037" cy="78505"/>
                          </a:xfrm>
                          <a:prstGeom prst="rect">
                            <a:avLst/>
                          </a:prstGeom>
                          <a:ln>
                            <a:noFill/>
                          </a:ln>
                        </wps:spPr>
                        <wps:txbx>
                          <w:txbxContent>
                            <w:p w14:paraId="5527DE6B" w14:textId="77777777" w:rsidR="00CC3002" w:rsidRDefault="00CC3002">
                              <w:pPr>
                                <w:spacing w:after="160" w:line="259" w:lineRule="auto"/>
                                <w:ind w:left="0" w:firstLine="0"/>
                                <w:jc w:val="left"/>
                              </w:pPr>
                              <w:r>
                                <w:rPr>
                                  <w:rFonts w:ascii="Arial" w:eastAsia="Arial" w:hAnsi="Arial" w:cs="Arial"/>
                                  <w:sz w:val="8"/>
                                </w:rPr>
                                <w:t>0.6</w:t>
                              </w:r>
                            </w:p>
                          </w:txbxContent>
                        </wps:txbx>
                        <wps:bodyPr horzOverflow="overflow" vert="horz" lIns="0" tIns="0" rIns="0" bIns="0" rtlCol="0">
                          <a:noAutofit/>
                        </wps:bodyPr>
                      </wps:wsp>
                      <wps:wsp>
                        <wps:cNvPr id="327" name="Shape 327"/>
                        <wps:cNvSpPr/>
                        <wps:spPr>
                          <a:xfrm>
                            <a:off x="2392946"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8" name="Shape 328"/>
                        <wps:cNvSpPr/>
                        <wps:spPr>
                          <a:xfrm>
                            <a:off x="2392946"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29" name="Rectangle 329"/>
                        <wps:cNvSpPr/>
                        <wps:spPr>
                          <a:xfrm>
                            <a:off x="2354442" y="2007147"/>
                            <a:ext cx="106037" cy="78505"/>
                          </a:xfrm>
                          <a:prstGeom prst="rect">
                            <a:avLst/>
                          </a:prstGeom>
                          <a:ln>
                            <a:noFill/>
                          </a:ln>
                        </wps:spPr>
                        <wps:txbx>
                          <w:txbxContent>
                            <w:p w14:paraId="2E8A5B94" w14:textId="77777777" w:rsidR="00CC3002" w:rsidRDefault="00CC3002">
                              <w:pPr>
                                <w:spacing w:after="160" w:line="259" w:lineRule="auto"/>
                                <w:ind w:left="0" w:firstLine="0"/>
                                <w:jc w:val="left"/>
                              </w:pPr>
                              <w:r>
                                <w:rPr>
                                  <w:rFonts w:ascii="Arial" w:eastAsia="Arial" w:hAnsi="Arial" w:cs="Arial"/>
                                  <w:sz w:val="8"/>
                                </w:rPr>
                                <w:t>0.8</w:t>
                              </w:r>
                            </w:p>
                          </w:txbxContent>
                        </wps:txbx>
                        <wps:bodyPr horzOverflow="overflow" vert="horz" lIns="0" tIns="0" rIns="0" bIns="0" rtlCol="0">
                          <a:noAutofit/>
                        </wps:bodyPr>
                      </wps:wsp>
                      <wps:wsp>
                        <wps:cNvPr id="330" name="Shape 330"/>
                        <wps:cNvSpPr/>
                        <wps:spPr>
                          <a:xfrm>
                            <a:off x="2919417"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1" name="Shape 331"/>
                        <wps:cNvSpPr/>
                        <wps:spPr>
                          <a:xfrm>
                            <a:off x="2919417"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2" name="Rectangle 332"/>
                        <wps:cNvSpPr/>
                        <wps:spPr>
                          <a:xfrm>
                            <a:off x="2882016" y="2007147"/>
                            <a:ext cx="106037" cy="78505"/>
                          </a:xfrm>
                          <a:prstGeom prst="rect">
                            <a:avLst/>
                          </a:prstGeom>
                          <a:ln>
                            <a:noFill/>
                          </a:ln>
                        </wps:spPr>
                        <wps:txbx>
                          <w:txbxContent>
                            <w:p w14:paraId="3E398FAC" w14:textId="77777777" w:rsidR="00CC3002" w:rsidRDefault="00CC3002">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333" name="Shape 333"/>
                        <wps:cNvSpPr/>
                        <wps:spPr>
                          <a:xfrm>
                            <a:off x="344585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4" name="Shape 334"/>
                        <wps:cNvSpPr/>
                        <wps:spPr>
                          <a:xfrm>
                            <a:off x="344585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5" name="Rectangle 335"/>
                        <wps:cNvSpPr/>
                        <wps:spPr>
                          <a:xfrm>
                            <a:off x="3409382" y="2007147"/>
                            <a:ext cx="106037" cy="78505"/>
                          </a:xfrm>
                          <a:prstGeom prst="rect">
                            <a:avLst/>
                          </a:prstGeom>
                          <a:ln>
                            <a:noFill/>
                          </a:ln>
                        </wps:spPr>
                        <wps:txbx>
                          <w:txbxContent>
                            <w:p w14:paraId="3D01FBB5" w14:textId="77777777" w:rsidR="00CC3002" w:rsidRDefault="00CC3002">
                              <w:pPr>
                                <w:spacing w:after="160" w:line="259" w:lineRule="auto"/>
                                <w:ind w:left="0" w:firstLine="0"/>
                                <w:jc w:val="left"/>
                              </w:pPr>
                              <w:r>
                                <w:rPr>
                                  <w:rFonts w:ascii="Arial" w:eastAsia="Arial" w:hAnsi="Arial" w:cs="Arial"/>
                                  <w:sz w:val="8"/>
                                </w:rPr>
                                <w:t>1.2</w:t>
                              </w:r>
                            </w:p>
                          </w:txbxContent>
                        </wps:txbx>
                        <wps:bodyPr horzOverflow="overflow" vert="horz" lIns="0" tIns="0" rIns="0" bIns="0" rtlCol="0">
                          <a:noAutofit/>
                        </wps:bodyPr>
                      </wps:wsp>
                      <wps:wsp>
                        <wps:cNvPr id="336" name="Shape 336"/>
                        <wps:cNvSpPr/>
                        <wps:spPr>
                          <a:xfrm>
                            <a:off x="397232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7" name="Shape 337"/>
                        <wps:cNvSpPr/>
                        <wps:spPr>
                          <a:xfrm>
                            <a:off x="397232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8" name="Rectangle 338"/>
                        <wps:cNvSpPr/>
                        <wps:spPr>
                          <a:xfrm>
                            <a:off x="3934684" y="2007147"/>
                            <a:ext cx="106037" cy="78505"/>
                          </a:xfrm>
                          <a:prstGeom prst="rect">
                            <a:avLst/>
                          </a:prstGeom>
                          <a:ln>
                            <a:noFill/>
                          </a:ln>
                        </wps:spPr>
                        <wps:txbx>
                          <w:txbxContent>
                            <w:p w14:paraId="0799369F" w14:textId="77777777" w:rsidR="00CC3002" w:rsidRDefault="00CC3002">
                              <w:pPr>
                                <w:spacing w:after="160" w:line="259" w:lineRule="auto"/>
                                <w:ind w:left="0" w:firstLine="0"/>
                                <w:jc w:val="left"/>
                              </w:pPr>
                              <w:r>
                                <w:rPr>
                                  <w:rFonts w:ascii="Arial" w:eastAsia="Arial" w:hAnsi="Arial" w:cs="Arial"/>
                                  <w:sz w:val="8"/>
                                </w:rPr>
                                <w:t>1.4</w:t>
                              </w:r>
                            </w:p>
                          </w:txbxContent>
                        </wps:txbx>
                        <wps:bodyPr horzOverflow="overflow" vert="horz" lIns="0" tIns="0" rIns="0" bIns="0" rtlCol="0">
                          <a:noAutofit/>
                        </wps:bodyPr>
                      </wps:wsp>
                      <wps:wsp>
                        <wps:cNvPr id="1061" name="Rectangle 1061"/>
                        <wps:cNvSpPr/>
                        <wps:spPr>
                          <a:xfrm>
                            <a:off x="4116181" y="2074097"/>
                            <a:ext cx="39070" cy="78504"/>
                          </a:xfrm>
                          <a:prstGeom prst="rect">
                            <a:avLst/>
                          </a:prstGeom>
                          <a:ln>
                            <a:noFill/>
                          </a:ln>
                        </wps:spPr>
                        <wps:txbx>
                          <w:txbxContent>
                            <w:p w14:paraId="41C22481" w14:textId="77777777" w:rsidR="00CC3002" w:rsidRDefault="00CC3002">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6779" name="Rectangle 6779"/>
                        <wps:cNvSpPr/>
                        <wps:spPr>
                          <a:xfrm>
                            <a:off x="4005810" y="2074097"/>
                            <a:ext cx="39070" cy="78504"/>
                          </a:xfrm>
                          <a:prstGeom prst="rect">
                            <a:avLst/>
                          </a:prstGeom>
                          <a:ln>
                            <a:noFill/>
                          </a:ln>
                        </wps:spPr>
                        <wps:txbx>
                          <w:txbxContent>
                            <w:p w14:paraId="0EFF4172" w14:textId="77777777"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80" name="Rectangle 6780"/>
                        <wps:cNvSpPr/>
                        <wps:spPr>
                          <a:xfrm>
                            <a:off x="4039413" y="2074097"/>
                            <a:ext cx="39070" cy="78504"/>
                          </a:xfrm>
                          <a:prstGeom prst="rect">
                            <a:avLst/>
                          </a:prstGeom>
                          <a:ln>
                            <a:noFill/>
                          </a:ln>
                        </wps:spPr>
                        <wps:txbx>
                          <w:txbxContent>
                            <w:p w14:paraId="18FAEECC" w14:textId="77777777" w:rsidR="00CC3002" w:rsidRDefault="00CC3002">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7481" name="Shape 7481"/>
                        <wps:cNvSpPr/>
                        <wps:spPr>
                          <a:xfrm>
                            <a:off x="4077522" y="2103168"/>
                            <a:ext cx="33085" cy="9144"/>
                          </a:xfrm>
                          <a:custGeom>
                            <a:avLst/>
                            <a:gdLst/>
                            <a:ahLst/>
                            <a:cxnLst/>
                            <a:rect l="0" t="0" r="0" b="0"/>
                            <a:pathLst>
                              <a:path w="33085" h="9144">
                                <a:moveTo>
                                  <a:pt x="0" y="0"/>
                                </a:moveTo>
                                <a:lnTo>
                                  <a:pt x="33085" y="0"/>
                                </a:lnTo>
                                <a:lnTo>
                                  <a:pt x="3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87120"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2" name="Shape 342"/>
                        <wps:cNvSpPr/>
                        <wps:spPr>
                          <a:xfrm>
                            <a:off x="3951195"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3" name="Rectangle 343"/>
                        <wps:cNvSpPr/>
                        <wps:spPr>
                          <a:xfrm>
                            <a:off x="239321" y="1960462"/>
                            <a:ext cx="39070" cy="78505"/>
                          </a:xfrm>
                          <a:prstGeom prst="rect">
                            <a:avLst/>
                          </a:prstGeom>
                          <a:ln>
                            <a:noFill/>
                          </a:ln>
                        </wps:spPr>
                        <wps:txbx>
                          <w:txbxContent>
                            <w:p w14:paraId="57303706" w14:textId="77777777" w:rsidR="00CC3002" w:rsidRDefault="00CC3002">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344" name="Shape 344"/>
                        <wps:cNvSpPr/>
                        <wps:spPr>
                          <a:xfrm>
                            <a:off x="287120"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5" name="Shape 345"/>
                        <wps:cNvSpPr/>
                        <wps:spPr>
                          <a:xfrm>
                            <a:off x="3951195"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6" name="Rectangle 346"/>
                        <wps:cNvSpPr/>
                        <wps:spPr>
                          <a:xfrm>
                            <a:off x="243036" y="1625986"/>
                            <a:ext cx="39070" cy="78505"/>
                          </a:xfrm>
                          <a:prstGeom prst="rect">
                            <a:avLst/>
                          </a:prstGeom>
                          <a:ln>
                            <a:noFill/>
                          </a:ln>
                        </wps:spPr>
                        <wps:txbx>
                          <w:txbxContent>
                            <w:p w14:paraId="1332DBC3" w14:textId="77777777"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347" name="Shape 347"/>
                        <wps:cNvSpPr/>
                        <wps:spPr>
                          <a:xfrm>
                            <a:off x="287120"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8" name="Shape 348"/>
                        <wps:cNvSpPr/>
                        <wps:spPr>
                          <a:xfrm>
                            <a:off x="3951195"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9" name="Rectangle 349"/>
                        <wps:cNvSpPr/>
                        <wps:spPr>
                          <a:xfrm>
                            <a:off x="241550" y="1291509"/>
                            <a:ext cx="39070" cy="78504"/>
                          </a:xfrm>
                          <a:prstGeom prst="rect">
                            <a:avLst/>
                          </a:prstGeom>
                          <a:ln>
                            <a:noFill/>
                          </a:ln>
                        </wps:spPr>
                        <wps:txbx>
                          <w:txbxContent>
                            <w:p w14:paraId="38C18407" w14:textId="77777777" w:rsidR="00CC3002" w:rsidRDefault="00CC3002">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350" name="Shape 350"/>
                        <wps:cNvSpPr/>
                        <wps:spPr>
                          <a:xfrm>
                            <a:off x="287120"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1" name="Shape 351"/>
                        <wps:cNvSpPr/>
                        <wps:spPr>
                          <a:xfrm>
                            <a:off x="3951195"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2" name="Rectangle 352"/>
                        <wps:cNvSpPr/>
                        <wps:spPr>
                          <a:xfrm>
                            <a:off x="240642" y="957033"/>
                            <a:ext cx="39070" cy="78505"/>
                          </a:xfrm>
                          <a:prstGeom prst="rect">
                            <a:avLst/>
                          </a:prstGeom>
                          <a:ln>
                            <a:noFill/>
                          </a:ln>
                        </wps:spPr>
                        <wps:txbx>
                          <w:txbxContent>
                            <w:p w14:paraId="65F09E77" w14:textId="77777777" w:rsidR="00CC3002" w:rsidRDefault="00CC3002">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353" name="Shape 353"/>
                        <wps:cNvSpPr/>
                        <wps:spPr>
                          <a:xfrm>
                            <a:off x="287120"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4" name="Shape 354"/>
                        <wps:cNvSpPr/>
                        <wps:spPr>
                          <a:xfrm>
                            <a:off x="3951195"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5" name="Rectangle 355"/>
                        <wps:cNvSpPr/>
                        <wps:spPr>
                          <a:xfrm>
                            <a:off x="237918" y="622556"/>
                            <a:ext cx="39070" cy="78504"/>
                          </a:xfrm>
                          <a:prstGeom prst="rect">
                            <a:avLst/>
                          </a:prstGeom>
                          <a:ln>
                            <a:noFill/>
                          </a:ln>
                        </wps:spPr>
                        <wps:txbx>
                          <w:txbxContent>
                            <w:p w14:paraId="18BD6BCB" w14:textId="77777777" w:rsidR="00CC3002" w:rsidRDefault="00CC3002">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356" name="Shape 356"/>
                        <wps:cNvSpPr/>
                        <wps:spPr>
                          <a:xfrm>
                            <a:off x="287120"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7" name="Shape 357"/>
                        <wps:cNvSpPr/>
                        <wps:spPr>
                          <a:xfrm>
                            <a:off x="3951195"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8" name="Rectangle 358"/>
                        <wps:cNvSpPr/>
                        <wps:spPr>
                          <a:xfrm>
                            <a:off x="241055" y="288079"/>
                            <a:ext cx="39070" cy="78505"/>
                          </a:xfrm>
                          <a:prstGeom prst="rect">
                            <a:avLst/>
                          </a:prstGeom>
                          <a:ln>
                            <a:noFill/>
                          </a:ln>
                        </wps:spPr>
                        <wps:txbx>
                          <w:txbxContent>
                            <w:p w14:paraId="7BC0CEFA" w14:textId="77777777" w:rsidR="00CC3002" w:rsidRDefault="00CC3002">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6777" name="Rectangle 6777"/>
                        <wps:cNvSpPr/>
                        <wps:spPr>
                          <a:xfrm>
                            <a:off x="89971" y="0"/>
                            <a:ext cx="39070" cy="78504"/>
                          </a:xfrm>
                          <a:prstGeom prst="rect">
                            <a:avLst/>
                          </a:prstGeom>
                          <a:ln>
                            <a:noFill/>
                          </a:ln>
                        </wps:spPr>
                        <wps:txbx>
                          <w:txbxContent>
                            <w:p w14:paraId="2DCCB934" w14:textId="77777777" w:rsidR="00CC3002" w:rsidRDefault="00CC3002">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778" name="Rectangle 6778"/>
                        <wps:cNvSpPr/>
                        <wps:spPr>
                          <a:xfrm>
                            <a:off x="123574" y="0"/>
                            <a:ext cx="39070" cy="78504"/>
                          </a:xfrm>
                          <a:prstGeom prst="rect">
                            <a:avLst/>
                          </a:prstGeom>
                          <a:ln>
                            <a:noFill/>
                          </a:ln>
                        </wps:spPr>
                        <wps:txbx>
                          <w:txbxContent>
                            <w:p w14:paraId="2394C9A2" w14:textId="77777777" w:rsidR="00CC3002" w:rsidRDefault="00CC3002">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1057" name="Rectangle 1057"/>
                        <wps:cNvSpPr/>
                        <wps:spPr>
                          <a:xfrm>
                            <a:off x="200343" y="0"/>
                            <a:ext cx="39070" cy="78504"/>
                          </a:xfrm>
                          <a:prstGeom prst="rect">
                            <a:avLst/>
                          </a:prstGeom>
                          <a:ln>
                            <a:noFill/>
                          </a:ln>
                        </wps:spPr>
                        <wps:txbx>
                          <w:txbxContent>
                            <w:p w14:paraId="36D4C8EB" w14:textId="77777777" w:rsidR="00CC3002" w:rsidRDefault="00CC3002">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7482" name="Shape 7482"/>
                        <wps:cNvSpPr/>
                        <wps:spPr>
                          <a:xfrm>
                            <a:off x="161702" y="29079"/>
                            <a:ext cx="33064" cy="9144"/>
                          </a:xfrm>
                          <a:custGeom>
                            <a:avLst/>
                            <a:gdLst/>
                            <a:ahLst/>
                            <a:cxnLst/>
                            <a:rect l="0" t="0" r="0" b="0"/>
                            <a:pathLst>
                              <a:path w="33064" h="9144">
                                <a:moveTo>
                                  <a:pt x="0" y="0"/>
                                </a:moveTo>
                                <a:lnTo>
                                  <a:pt x="33064" y="0"/>
                                </a:lnTo>
                                <a:lnTo>
                                  <a:pt x="3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287120" y="77417"/>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972329"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87120" y="1993721"/>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287120"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65" name="Rectangle 365"/>
                        <wps:cNvSpPr/>
                        <wps:spPr>
                          <a:xfrm>
                            <a:off x="1863103" y="2125135"/>
                            <a:ext cx="66222" cy="112433"/>
                          </a:xfrm>
                          <a:prstGeom prst="rect">
                            <a:avLst/>
                          </a:prstGeom>
                          <a:ln>
                            <a:noFill/>
                          </a:ln>
                        </wps:spPr>
                        <wps:txbx>
                          <w:txbxContent>
                            <w:p w14:paraId="7809DDF9" w14:textId="77777777" w:rsidR="00CC3002" w:rsidRDefault="00CC3002">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66" name="Rectangle 366"/>
                        <wps:cNvSpPr/>
                        <wps:spPr>
                          <a:xfrm>
                            <a:off x="1912966" y="2164044"/>
                            <a:ext cx="51961" cy="73082"/>
                          </a:xfrm>
                          <a:prstGeom prst="rect">
                            <a:avLst/>
                          </a:prstGeom>
                          <a:ln>
                            <a:noFill/>
                          </a:ln>
                        </wps:spPr>
                        <wps:txbx>
                          <w:txbxContent>
                            <w:p w14:paraId="5B3847FA" w14:textId="77777777" w:rsidR="00CC3002" w:rsidRDefault="00CC3002">
                              <w:pPr>
                                <w:spacing w:after="160" w:line="259" w:lineRule="auto"/>
                                <w:ind w:left="0" w:firstLine="0"/>
                                <w:jc w:val="left"/>
                              </w:pPr>
                              <w:proofErr w:type="gramStart"/>
                              <w:r>
                                <w:rPr>
                                  <w:rFonts w:ascii="Corbel" w:eastAsia="Corbel" w:hAnsi="Corbel" w:cs="Corbel"/>
                                  <w:sz w:val="9"/>
                                </w:rPr>
                                <w:t>w</w:t>
                              </w:r>
                              <w:proofErr w:type="gramEnd"/>
                            </w:p>
                          </w:txbxContent>
                        </wps:txbx>
                        <wps:bodyPr horzOverflow="overflow" vert="horz" lIns="0" tIns="0" rIns="0" bIns="0" rtlCol="0">
                          <a:noAutofit/>
                        </wps:bodyPr>
                      </wps:wsp>
                      <wps:wsp>
                        <wps:cNvPr id="367" name="Rectangle 367"/>
                        <wps:cNvSpPr/>
                        <wps:spPr>
                          <a:xfrm>
                            <a:off x="1952138" y="2113324"/>
                            <a:ext cx="127674" cy="73081"/>
                          </a:xfrm>
                          <a:prstGeom prst="rect">
                            <a:avLst/>
                          </a:prstGeom>
                          <a:ln>
                            <a:noFill/>
                          </a:ln>
                        </wps:spPr>
                        <wps:txbx>
                          <w:txbxContent>
                            <w:p w14:paraId="199D0BEC" w14:textId="77777777" w:rsidR="00CC3002" w:rsidRDefault="00CC3002">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68" name="Rectangle 368"/>
                        <wps:cNvSpPr/>
                        <wps:spPr>
                          <a:xfrm>
                            <a:off x="2048299" y="2125135"/>
                            <a:ext cx="303791" cy="112433"/>
                          </a:xfrm>
                          <a:prstGeom prst="rect">
                            <a:avLst/>
                          </a:prstGeom>
                          <a:ln>
                            <a:noFill/>
                          </a:ln>
                        </wps:spPr>
                        <wps:txbx>
                          <w:txbxContent>
                            <w:p w14:paraId="61C28AAC" w14:textId="77777777" w:rsidR="00CC3002" w:rsidRDefault="00CC3002">
                              <w:pPr>
                                <w:spacing w:after="160" w:line="259" w:lineRule="auto"/>
                                <w:ind w:left="0" w:firstLine="0"/>
                                <w:jc w:val="left"/>
                              </w:pPr>
                              <w:r>
                                <w:rPr>
                                  <w:rFonts w:ascii="Corbel" w:eastAsia="Corbel" w:hAnsi="Corbel" w:cs="Corbel"/>
                                  <w:sz w:val="13"/>
                                </w:rPr>
                                <w:t>Ra (M)</w:t>
                              </w:r>
                            </w:p>
                          </w:txbxContent>
                        </wps:txbx>
                        <wps:bodyPr horzOverflow="overflow" vert="horz" lIns="0" tIns="0" rIns="0" bIns="0" rtlCol="0">
                          <a:noAutofit/>
                        </wps:bodyPr>
                      </wps:wsp>
                      <wps:wsp>
                        <wps:cNvPr id="369" name="Shape 369"/>
                        <wps:cNvSpPr/>
                        <wps:spPr>
                          <a:xfrm>
                            <a:off x="795880" y="74740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70" name="Shape 370"/>
                        <wps:cNvSpPr/>
                        <wps:spPr>
                          <a:xfrm>
                            <a:off x="795880" y="731551"/>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71" name="Rectangle 371"/>
                        <wps:cNvSpPr/>
                        <wps:spPr>
                          <a:xfrm>
                            <a:off x="924618" y="696303"/>
                            <a:ext cx="1041299" cy="134919"/>
                          </a:xfrm>
                          <a:prstGeom prst="rect">
                            <a:avLst/>
                          </a:prstGeom>
                          <a:ln>
                            <a:noFill/>
                          </a:ln>
                        </wps:spPr>
                        <wps:txbx>
                          <w:txbxContent>
                            <w:p w14:paraId="10642392" w14:textId="77777777" w:rsidR="00CC3002" w:rsidRDefault="00CC3002">
                              <w:pPr>
                                <w:spacing w:after="160" w:line="259" w:lineRule="auto"/>
                                <w:ind w:left="0" w:firstLine="0"/>
                                <w:jc w:val="left"/>
                              </w:pPr>
                              <w:r>
                                <w:rPr>
                                  <w:rFonts w:ascii="Corbel" w:eastAsia="Corbel" w:hAnsi="Corbel" w:cs="Corbel"/>
                                  <w:sz w:val="16"/>
                                </w:rPr>
                                <w:t>Experimental Data</w:t>
                              </w:r>
                            </w:p>
                          </w:txbxContent>
                        </wps:txbx>
                        <wps:bodyPr horzOverflow="overflow" vert="horz" lIns="0" tIns="0" rIns="0" bIns="0" rtlCol="0">
                          <a:noAutofit/>
                        </wps:bodyPr>
                      </wps:wsp>
                      <wps:wsp>
                        <wps:cNvPr id="372" name="Shape 372"/>
                        <wps:cNvSpPr/>
                        <wps:spPr>
                          <a:xfrm>
                            <a:off x="767360" y="839181"/>
                            <a:ext cx="88741" cy="0"/>
                          </a:xfrm>
                          <a:custGeom>
                            <a:avLst/>
                            <a:gdLst/>
                            <a:ahLst/>
                            <a:cxnLst/>
                            <a:rect l="0" t="0" r="0" b="0"/>
                            <a:pathLst>
                              <a:path w="88741">
                                <a:moveTo>
                                  <a:pt x="0" y="0"/>
                                </a:moveTo>
                                <a:lnTo>
                                  <a:pt x="8874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924618" y="796406"/>
                            <a:ext cx="993538" cy="134919"/>
                          </a:xfrm>
                          <a:prstGeom prst="rect">
                            <a:avLst/>
                          </a:prstGeom>
                          <a:ln>
                            <a:noFill/>
                          </a:ln>
                        </wps:spPr>
                        <wps:txbx>
                          <w:txbxContent>
                            <w:p w14:paraId="03A0074D" w14:textId="77777777" w:rsidR="00CC3002" w:rsidRDefault="00CC3002">
                              <w:pPr>
                                <w:spacing w:after="160" w:line="259" w:lineRule="auto"/>
                                <w:ind w:left="0" w:firstLine="0"/>
                                <w:jc w:val="left"/>
                              </w:pPr>
                              <w:r>
                                <w:rPr>
                                  <w:rFonts w:ascii="Corbel" w:eastAsia="Corbel" w:hAnsi="Corbel" w:cs="Corbel"/>
                                  <w:sz w:val="16"/>
                                </w:rPr>
                                <w:t xml:space="preserve">Linear Fit to Data </w:t>
                              </w:r>
                            </w:p>
                          </w:txbxContent>
                        </wps:txbx>
                        <wps:bodyPr horzOverflow="overflow" vert="horz" lIns="0" tIns="0" rIns="0" bIns="0" rtlCol="0">
                          <a:noAutofit/>
                        </wps:bodyPr>
                      </wps:wsp>
                      <wps:wsp>
                        <wps:cNvPr id="374" name="Shape 374"/>
                        <wps:cNvSpPr/>
                        <wps:spPr>
                          <a:xfrm>
                            <a:off x="705258" y="657873"/>
                            <a:ext cx="1042779" cy="269107"/>
                          </a:xfrm>
                          <a:custGeom>
                            <a:avLst/>
                            <a:gdLst/>
                            <a:ahLst/>
                            <a:cxnLst/>
                            <a:rect l="0" t="0" r="0" b="0"/>
                            <a:pathLst>
                              <a:path w="1042779" h="269107">
                                <a:moveTo>
                                  <a:pt x="0" y="0"/>
                                </a:moveTo>
                                <a:lnTo>
                                  <a:pt x="1042779" y="0"/>
                                </a:lnTo>
                                <a:lnTo>
                                  <a:pt x="1042779" y="269107"/>
                                </a:lnTo>
                                <a:lnTo>
                                  <a:pt x="0" y="269107"/>
                                </a:lnTo>
                                <a:close/>
                              </a:path>
                            </a:pathLst>
                          </a:custGeom>
                          <a:ln w="4227" cap="flat">
                            <a:miter lim="100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rot="-5399999">
                            <a:off x="34917" y="1325688"/>
                            <a:ext cx="66223" cy="112432"/>
                          </a:xfrm>
                          <a:prstGeom prst="rect">
                            <a:avLst/>
                          </a:prstGeom>
                          <a:ln>
                            <a:noFill/>
                          </a:ln>
                        </wps:spPr>
                        <wps:txbx>
                          <w:txbxContent>
                            <w:p w14:paraId="4074D059" w14:textId="77777777" w:rsidR="00CC3002" w:rsidRDefault="00CC3002">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76" name="Rectangle 376"/>
                        <wps:cNvSpPr/>
                        <wps:spPr>
                          <a:xfrm rot="-5399999">
                            <a:off x="72500" y="1313849"/>
                            <a:ext cx="29525" cy="73082"/>
                          </a:xfrm>
                          <a:prstGeom prst="rect">
                            <a:avLst/>
                          </a:prstGeom>
                          <a:ln>
                            <a:noFill/>
                          </a:ln>
                        </wps:spPr>
                        <wps:txbx>
                          <w:txbxContent>
                            <w:p w14:paraId="61E6D3AB" w14:textId="77777777" w:rsidR="00CC3002" w:rsidRDefault="00CC3002">
                              <w:pPr>
                                <w:spacing w:after="160" w:line="259" w:lineRule="auto"/>
                                <w:ind w:left="0" w:firstLine="0"/>
                                <w:jc w:val="left"/>
                              </w:pPr>
                              <w:proofErr w:type="gramStart"/>
                              <w:r>
                                <w:rPr>
                                  <w:rFonts w:ascii="Corbel" w:eastAsia="Corbel" w:hAnsi="Corbel" w:cs="Corbel"/>
                                  <w:sz w:val="9"/>
                                </w:rPr>
                                <w:t>s</w:t>
                              </w:r>
                              <w:proofErr w:type="gramEnd"/>
                            </w:p>
                          </w:txbxContent>
                        </wps:txbx>
                        <wps:bodyPr horzOverflow="overflow" vert="horz" lIns="0" tIns="0" rIns="0" bIns="0" rtlCol="0">
                          <a:noAutofit/>
                        </wps:bodyPr>
                      </wps:wsp>
                      <wps:wsp>
                        <wps:cNvPr id="377" name="Rectangle 377"/>
                        <wps:cNvSpPr/>
                        <wps:spPr>
                          <a:xfrm rot="-5399999">
                            <a:off x="-27295" y="1242558"/>
                            <a:ext cx="127674" cy="73082"/>
                          </a:xfrm>
                          <a:prstGeom prst="rect">
                            <a:avLst/>
                          </a:prstGeom>
                          <a:ln>
                            <a:noFill/>
                          </a:ln>
                        </wps:spPr>
                        <wps:txbx>
                          <w:txbxContent>
                            <w:p w14:paraId="67519EEE" w14:textId="77777777" w:rsidR="00CC3002" w:rsidRDefault="00CC3002">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78" name="Rectangle 378"/>
                        <wps:cNvSpPr/>
                        <wps:spPr>
                          <a:xfrm rot="-5399999">
                            <a:off x="-282871" y="839660"/>
                            <a:ext cx="701800" cy="112432"/>
                          </a:xfrm>
                          <a:prstGeom prst="rect">
                            <a:avLst/>
                          </a:prstGeom>
                          <a:ln>
                            <a:noFill/>
                          </a:ln>
                        </wps:spPr>
                        <wps:txbx>
                          <w:txbxContent>
                            <w:p w14:paraId="72395B93" w14:textId="77777777" w:rsidR="00CC3002" w:rsidRDefault="00CC3002">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wps:txbx>
                        <wps:bodyPr horzOverflow="overflow" vert="horz" lIns="0" tIns="0" rIns="0" bIns="0" rtlCol="0">
                          <a:noAutofit/>
                        </wps:bodyPr>
                      </wps:wsp>
                    </wpg:wgp>
                  </a:graphicData>
                </a:graphic>
              </wp:inline>
            </w:drawing>
          </mc:Choice>
          <mc:Fallback>
            <w:pict>
              <v:group w14:anchorId="619F6CD2" id="Group 7029" o:spid="_x0000_s1026" style="width:326.4pt;height:174.7pt;mso-position-horizontal-relative:char;mso-position-vertical-relative:line" coordsize="41455,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">
                <v:shape id="Shape 258" o:spid="_x0000_s1027" style="position:absolute;left:27356;top:7116;width:2575;height:0;visibility:visible;mso-wrap-style:square;v-text-anchor:top" coordsize="257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U/b4A&#10;AADcAAAADwAAAGRycy9kb3ducmV2LnhtbERPuwrCMBTdBf8hXMFNUwVFqlFEfA0uPgbdrs21LTY3&#10;pYm2/r0ZBMfDec8WjSnEmyqXW1Yw6EcgiBOrc04VXM6b3gSE88gaC8uk4EMOFvN2a4axtjUf6X3y&#10;qQgh7GJUkHlfxlK6JCODrm9L4sA9bGXQB1ilUldYh3BTyGEUjaXBnENDhiWtMkqep5dRUO+ouJYb&#10;eTD5dnS/nG/Jcj2YKNXtNMspCE+N/4t/7r1WMByFteFMOAJ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CqlP2+AAAA3AAAAA8AAAAAAAAAAAAAAAAAmAIAAGRycy9kb3ducmV2&#10;LnhtbFBLBQYAAAAABAAEAPUAAACDAwAAAAA=&#10;" path="m,l257568,e" filled="f" strokecolor="blue" strokeweight=".14675mm">
                  <v:path arrowok="t" textboxrect="0,0,257568,0"/>
                </v:shape>
                <v:shape id="Shape 259" o:spid="_x0000_s1028" style="position:absolute;left:22662;top:14909;width:2278;height:0;visibility:visible;mso-wrap-style:square;v-text-anchor:top" coordsize="227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s0sYA&#10;AADcAAAADwAAAGRycy9kb3ducmV2LnhtbESPQWsCMRSE7wX/Q3hCb5rtlpa6GqW0CkUPovXg8bl5&#10;bpZuXrZJum7/vSkIPQ4z8w0zW/S2ER35UDtW8DDOQBCXTtdcKTh8rkYvIEJE1tg4JgW/FGAxH9zN&#10;sNDuwjvq9rESCcKhQAUmxraQMpSGLIaxa4mTd3beYkzSV1J7vCS4bWSeZc/SYs1pwWBLb4bKr/2P&#10;VdDk363ZPq5P78ey7/xqs3S0Xip1P+xfpyAi9fE/fGt/aAX50wT+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gs0sYAAADcAAAADwAAAAAAAAAAAAAAAACYAgAAZHJz&#10;L2Rvd25yZXYueG1sUEsFBgAAAAAEAAQA9QAAAIsDAAAAAA==&#10;" path="m,l227828,e" filled="f" strokecolor="blue" strokeweight=".14675mm">
                  <v:path arrowok="t" textboxrect="0,0,227828,0"/>
                </v:shape>
                <v:shape id="Shape 260" o:spid="_x0000_s1029" style="position:absolute;left:10242;top:15138;width:1422;height:0;visibility:visible;mso-wrap-style:square;v-text-anchor:top" coordsize="142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x78EA&#10;AADcAAAADwAAAGRycy9kb3ducmV2LnhtbERPvW7CMBDeK/EO1iF1qYgDQ5qmcSKE1IqlQ4EHuMZH&#10;HDU+R7EJoU9fD0iMn77/sp5tLyYafedYwTpJQRA3TnfcKjgdP1Y5CB+QNfaOScGNPNTV4qnEQrsr&#10;f9N0CK2IIewLVGBCGAopfWPIok/cQBy5sxsthgjHVuoRrzHc9nKTppm02HFsMDjQzlDze7hYBS83&#10;P2Td3yeljMc3s89f7Rf+KPW8nLfvIALN4SG+u/dawSaL8+OZeARk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Wce/BAAAA3AAAAA8AAAAAAAAAAAAAAAAAmAIAAGRycy9kb3du&#10;cmV2LnhtbFBLBQYAAAAABAAEAPUAAACGAwAAAAA=&#10;" path="m,l142178,e" filled="f" strokecolor="blue" strokeweight=".14675mm">
                  <v:path arrowok="t" textboxrect="0,0,142178,0"/>
                </v:shape>
                <v:shape id="Shape 261" o:spid="_x0000_s1030" style="position:absolute;left:6632;top:19055;width:1109;height:0;visibility:visible;mso-wrap-style:square;v-text-anchor:top" coordsize="1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RN8MA&#10;AADcAAAADwAAAGRycy9kb3ducmV2LnhtbESPzYoCMRCE78K+Q2hhL7JmVNBlNIosCAsL4h94bSbt&#10;zOCkMyZRs29vBMFjUVVfUbNFNI24kfO1ZQWDfgaCuLC65lLBYb/6+gbhA7LGxjIp+CcPi/lHZ4a5&#10;tnfe0m0XSpEg7HNUUIXQ5lL6oiKDvm9b4uSdrDMYknSl1A7vCW4aOcyysTRYc1qosKWfiorz7moU&#10;+MthFC9H97csNz2Ka5xk+jhR6rMbl1MQgWJ4h1/tX61gOB7A80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CRN8MAAADcAAAADwAAAAAAAAAAAAAAAACYAgAAZHJzL2Rv&#10;d25yZXYueG1sUEsFBgAAAAAEAAQA9QAAAIgDAAAAAA==&#10;" path="m,l110889,e" filled="f" strokecolor="blue" strokeweight=".14675mm">
                  <v:path arrowok="t" textboxrect="0,0,110889,0"/>
                </v:shape>
                <v:shape id="Shape 262" o:spid="_x0000_s1031" style="position:absolute;left:4541;top:19459;width:899;height:0;visibility:visible;mso-wrap-style:square;v-text-anchor:top" coordsize="89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b+8UA&#10;AADcAAAADwAAAGRycy9kb3ducmV2LnhtbESPQWvCQBSE74X+h+UVvNVNc5ASXUXEQqEFbeJBb4/s&#10;M4lm3wvZrSb/vlso9DjMzDfMYjW4Vt2o942wgZdpAoq4FNtwZeBQvD2/gvIB2WIrTAZG8rBaPj4s&#10;MLNy5y+65aFSEcI+QwN1CF2mtS9rcuin0hFH7yy9wxBlX2nb4z3CXavTJJlphw3HhRo72tRUXvNv&#10;Z+BjU5z8eBE57reYfx7GVPY7Z8zkaVjPQQUawn/4r/1uDaSzFH7PxCO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dv7xQAAANwAAAAPAAAAAAAAAAAAAAAAAJgCAABkcnMv&#10;ZG93bnJldi54bWxQSwUGAAAAAAQABAD1AAAAigMAAAAA&#10;" path="m,l89903,e" filled="f" strokecolor="blue" strokeweight=".14675mm">
                  <v:path arrowok="t" textboxrect="0,0,89903,0"/>
                </v:shape>
                <v:shape id="Shape 263" o:spid="_x0000_s1032" style="position:absolute;left:31407;top:3967;width:2819;height:0;visibility:visible;mso-wrap-style:square;v-text-anchor:top" coordsize="281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DvcYA&#10;AADcAAAADwAAAGRycy9kb3ducmV2LnhtbESPQWvCQBSE7wX/w/KE3nRjBCmpq4ilWNCLaRF6e2af&#10;STT7NmTXJPrr3YLQ4zAz3zDzZW8q0VLjSssKJuMIBHFmdcm5gp/vz9EbCOeRNVaWScGNHCwXg5c5&#10;Jtp2vKc29bkIEHYJKii8rxMpXVaQQTe2NXHwTrYx6INscqkb7ALcVDKOopk0WHJYKLCmdUHZJb0a&#10;BZfdpjuey1N73R6maXz4/ZD3zVmp12G/egfhqff/4Wf7SyuIZ1P4OxOO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vDvcYAAADcAAAADwAAAAAAAAAAAAAAAACYAgAAZHJz&#10;L2Rvd25yZXYueG1sUEsFBgAAAAAEAAQA9QAAAIsDAAAAAA==&#10;" path="m,l281898,e" filled="f" strokecolor="blue" strokeweight=".14675mm">
                  <v:path arrowok="t" textboxrect="0,0,281898,0"/>
                </v:shape>
                <v:shape id="Shape 264" o:spid="_x0000_s1033" style="position:absolute;left:27207;top:8505;width:2566;height:0;visibility:visible;mso-wrap-style:square;v-text-anchor:top" coordsize="256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JcMYA&#10;AADcAAAADwAAAGRycy9kb3ducmV2LnhtbESPQWvCQBSE70L/w/KE3urG0IqmrlJKa71YqEb0+Mi+&#10;JrHZtyG7JvHfu0LB4zAz3zDzZW8q0VLjSssKxqMIBHFmdcm5gnT3+TQF4TyyxsoyKbiQg+XiYTDH&#10;RNuOf6jd+lwECLsEFRTe14mULivIoBvZmjh4v7Yx6INscqkb7ALcVDKOook0WHJYKLCm94Kyv+3Z&#10;KDiU7mMVf7+c2tO+7tbp1yxKjxulHof92ysIT72/h//ba60gnjzD7Uw4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2JcMYAAADcAAAADwAAAAAAAAAAAAAAAACYAgAAZHJz&#10;L2Rvd25yZXYueG1sUEsFBgAAAAAEAAQA9QAAAIsDAAAAAA==&#10;" path="m,l256623,e" filled="f" strokecolor="blue" strokeweight=".14675mm">
                  <v:path arrowok="t" textboxrect="0,0,256623,0"/>
                </v:shape>
                <v:shape id="Shape 265" o:spid="_x0000_s1034" style="position:absolute;left:28643;top:5841;width:0;height:2550;visibility:visible;mso-wrap-style:square;v-text-anchor:top" coordsize="0,25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d8sUA&#10;AADcAAAADwAAAGRycy9kb3ducmV2LnhtbESPQWvCQBSE7wX/w/KE3pqNKdGSuooIgrRQNPWgt0f2&#10;NQlm34bsqtFf7xYEj8PMfMNM571pxJk6V1tWMIpiEMSF1TWXCna/q7cPEM4ja2wsk4IrOZjPBi9T&#10;zLS98JbOuS9FgLDLUEHlfZtJ6YqKDLrItsTB+7OdQR9kV0rd4SXATSOTOB5LgzWHhQpbWlZUHPOT&#10;UXD4+XI3Xk+S/DutN/vdlbdJ+q7U67BffILw1Ptn+NFeawXJOIX/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R3yxQAAANwAAAAPAAAAAAAAAAAAAAAAAJgCAABkcnMv&#10;ZG93bnJldi54bWxQSwUGAAAAAAQABAD1AAAAigMAAAAA&#10;" path="m,255032l,e" filled="f" strokecolor="blue" strokeweight=".14675mm">
                  <v:path arrowok="t" textboxrect="0,0,0,255032"/>
                </v:shape>
                <v:shape id="Shape 266" o:spid="_x0000_s1035" style="position:absolute;left:23801;top:13794;width:0;height:2229;visibility:visible;mso-wrap-style:square;v-text-anchor:top" coordsize="0,22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t9MUA&#10;AADcAAAADwAAAGRycy9kb3ducmV2LnhtbESPQWvCQBSE7wX/w/KE3pqNgYYmdQ0SEPRSaGppvT2z&#10;zySYfRuyq6b/vlsoeBxm5htmWUymF1caXWdZwSKKQRDXVnfcKNh/bJ5eQDiPrLG3TAp+yEGxmj0s&#10;Mdf2xu90rXwjAoRdjgpa74dcSle3ZNBFdiAO3smOBn2QYyP1iLcAN71M4jiVBjsOCy0OVLZUn6uL&#10;UfD9dmSq9uVX/5x9JsdDc6BM75R6nE/rVxCeJn8P/7e3WkGSpv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a30xQAAANwAAAAPAAAAAAAAAAAAAAAAAJgCAABkcnMv&#10;ZG93bnJldi54bWxQSwUGAAAAAAQABAD1AAAAigMAAAAA&#10;" path="m,222940l,e" filled="f" strokecolor="blue" strokeweight=".14675mm">
                  <v:path arrowok="t" textboxrect="0,0,0,222940"/>
                </v:shape>
                <v:shape id="Shape 267" o:spid="_x0000_s1036" style="position:absolute;left:10953;top:14441;width:0;height:1395;visibility:visible;mso-wrap-style:square;v-text-anchor:top" coordsize="0,13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Q8YA&#10;AADcAAAADwAAAGRycy9kb3ducmV2LnhtbESPQWsCMRSE74L/IbxCb5qtFqtbo0hBKYiFbhV7fN28&#10;7i5uXpYk6vrvjSB4HGbmG2Y6b00tTuR8ZVnBSz8BQZxbXXGhYPuz7I1B+ICssbZMCi7kYT7rdqaY&#10;anvmbzploRARwj5FBWUITSqlz0sy6Pu2IY7ev3UGQ5SukNrhOcJNLQdJMpIGK44LJTb0UVJ+yI5G&#10;Abuv/W6RDcf58HWSXX5X9Wb9t1Tq+aldvIMI1IZH+N7+1AoGoze4nY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dSQ8YAAADcAAAADwAAAAAAAAAAAAAAAACYAgAAZHJz&#10;L2Rvd25yZXYueG1sUEsFBgAAAAAEAAQA9QAAAIsDAAAAAA==&#10;" path="m,139536l,e" filled="f" strokecolor="blue" strokeweight=".14675mm">
                  <v:path arrowok="t" textboxrect="0,0,0,139536"/>
                </v:shape>
                <v:shape id="Shape 268" o:spid="_x0000_s1037" style="position:absolute;left:7186;top:18522;width:0;height:1067;visibility:visible;mso-wrap-style:square;v-text-anchor:top" coordsize="0,106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3DMEA&#10;AADcAAAADwAAAGRycy9kb3ducmV2LnhtbERPy4rCMBTdD/gP4QruxtQuZKhGEUFxIzidh9trc22q&#10;yU1pou38/WQxMMvDeS/Xg7PiSV1oPCuYTTMQxJXXDdcKPj92r28gQkTWaD2Tgh8KsF6NXpZYaN/z&#10;Oz3LWIsUwqFABSbGtpAyVIYchqlviRN39Z3DmGBXS91hn8KdlXmWzaXDhlODwZa2hqp7+XAK7GVX&#10;+ZPNzfFS9me/v33h93Gm1GQ8bBYgIg3xX/znPmgF+TytTWfS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twzBAAAA3AAAAA8AAAAAAAAAAAAAAAAAmAIAAGRycy9kb3du&#10;cmV2LnhtbFBLBQYAAAAABAAEAPUAAACGAwAAAAA=&#10;" path="m,106678l,e" filled="f" strokecolor="blue" strokeweight=".14675mm">
                  <v:path arrowok="t" textboxrect="0,0,0,106678"/>
                </v:shape>
                <v:shape id="Shape 269" o:spid="_x0000_s1038" style="position:absolute;left:4990;top:19027;width:0;height:864;visibility:visible;mso-wrap-style:square;v-text-anchor:top" coordsize="0,8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z4cIA&#10;AADcAAAADwAAAGRycy9kb3ducmV2LnhtbESPT2sCMRTE7wW/Q3iCt5p1KVJXo0ihtDf/Ih6fm+dm&#10;dfOyJKmu394UCj0OM/MbZrbobCNu5EPtWMFomIEgLp2uuVKw332+voMIEVlj45gUPCjAYt57mWGh&#10;3Z03dNvGSiQIhwIVmBjbQspQGrIYhq4lTt7ZeYsxSV9J7fGe4LaReZaNpcWa04LBlj4Mldftj1WA&#10;/vjmzGl9mlxWQX518lAbnys16HfLKYhIXfwP/7W/tYJ8PIHf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3PhwgAAANwAAAAPAAAAAAAAAAAAAAAAAJgCAABkcnMvZG93&#10;bnJldi54bWxQSwUGAAAAAAQABAD1AAAAhwMAAAAA&#10;" path="m,86395l,e" filled="f" strokecolor="blue" strokeweight=".14675mm">
                  <v:path arrowok="t" textboxrect="0,0,0,86395"/>
                </v:shape>
                <v:shape id="Shape 270" o:spid="_x0000_s1039" style="position:absolute;left:32816;top:1718;width:0;height:4499;visibility:visible;mso-wrap-style:square;v-text-anchor:top" coordsize="0,4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dr4A&#10;AADcAAAADwAAAGRycy9kb3ducmV2LnhtbERPTYvCMBC9C/6HMII3Te2CSjWKLQjrUdfex2Zsi82k&#10;NLHWf28Owh4f73u7H0wjeupcbVnBYh6BIC6srrlUcP07ztYgnEfW2FgmBW9ysN+NR1tMtH3xmfqL&#10;L0UIYZeggsr7NpHSFRUZdHPbEgfubjuDPsCulLrDVwg3jYyjaCkN1hwaKmwpq6h4XJ5GwRDrND/l&#10;56xe/uT9+pjd0lO6Umo6GQ4bEJ4G/y/+un+1gngV5ocz4QjI3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gna+AAAA3AAAAA8AAAAAAAAAAAAAAAAAmAIAAGRycy9kb3ducmV2&#10;LnhtbFBLBQYAAAAABAAEAPUAAACDAwAAAAA=&#10;" path="m,449875l,e" filled="f" strokecolor="blue" strokeweight=".14675mm">
                  <v:path arrowok="t" textboxrect="0,0,0,449875"/>
                </v:shape>
                <v:shape id="Shape 271" o:spid="_x0000_s1040" style="position:absolute;left:28490;top:6520;width:0;height:3969;visibility:visible;mso-wrap-style:square;v-text-anchor:top" coordsize="0,396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3FsMA&#10;AADcAAAADwAAAGRycy9kb3ducmV2LnhtbESPQWvCQBSE7wX/w/IEb3U3obQSXYMGBOmtUfH6yL4m&#10;sdm3IbvV+O+7gtDjMDPfMKt8tJ240uBbxxqSuQJBXDnTcq3heNi9LkD4gGywc0wa7uQhX09eVpgZ&#10;d+MvupahFhHCPkMNTQh9JqWvGrLo564njt63GyyGKIdamgFvEW47mSr1Li22HBca7KloqPopf62G&#10;2pnSW7W7bE+HTr0VZ/zcX1Dr2XTcLEEEGsN/+NneGw3pRwKPM/E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3FsMAAADcAAAADwAAAAAAAAAAAAAAAACYAgAAZHJzL2Rv&#10;d25yZXYueG1sUEsFBgAAAAAEAAQA9QAAAIgDAAAAAA==&#10;" path="m,396861l,e" filled="f" strokecolor="blue" strokeweight=".14675mm">
                  <v:path arrowok="t" textboxrect="0,0,0,396861"/>
                </v:shape>
                <v:shape id="Shape 272" o:spid="_x0000_s1041" style="position:absolute;left:27356;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T+8UA&#10;AADcAAAADwAAAGRycy9kb3ducmV2LnhtbESPT2sCMRTE7wW/Q3iCt5p1D1ZWoxRBKbVF/EPPr5vX&#10;3WU3LyGJun77plDwOMzMb5jFqjeduJIPjWUFk3EGgri0uuFKwfm0eZ6BCBFZY2eZFNwpwGo5eFpg&#10;oe2ND3Q9xkokCIcCFdQxukLKUNZkMIytI07ej/UGY5K+ktrjLcFNJ/Msm0qDDaeFGh2tayrb48Uo&#10;KC/frZMf7cztutP28/y+z/3XXqnRsH+dg4jUx0f4v/2mFeQvO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9P7xQAAANwAAAAPAAAAAAAAAAAAAAAAAJgCAABkcnMv&#10;ZG93bnJldi54bWxQSwUGAAAAAAQABAD1AAAAigMAAAAA&#10;" path="m,31701l,,,31701xe" fillcolor="blue" strokecolor="blue" strokeweight=".07339mm">
                  <v:path arrowok="t" textboxrect="0,0,0,31701"/>
                </v:shape>
                <v:shape id="Shape 273" o:spid="_x0000_s1042" style="position:absolute;left:22662;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92YMUA&#10;AADcAAAADwAAAGRycy9kb3ducmV2LnhtbESPQWsCMRSE7wX/Q3iF3mq2W1D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3ZgxQAAANwAAAAPAAAAAAAAAAAAAAAAAJgCAABkcnMv&#10;ZG93bnJldi54bWxQSwUGAAAAAAQABAD1AAAAigMAAAAA&#10;" path="m,31701l,,,31701xe" fillcolor="blue" strokecolor="blue" strokeweight=".07339mm">
                  <v:path arrowok="t" textboxrect="0,0,0,31701"/>
                </v:shape>
                <v:shape id="Shape 274" o:spid="_x0000_s1043" style="position:absolute;left:10242;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uFMUA&#10;AADcAAAADwAAAGRycy9kb3ducmV2LnhtbESPQWsCMRSE7wX/Q3iF3mq2S1H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u4UxQAAANwAAAAPAAAAAAAAAAAAAAAAAJgCAABkcnMv&#10;ZG93bnJldi54bWxQSwUGAAAAAAQABAD1AAAAigMAAAAA&#10;" path="m,31701l,,,31701xe" fillcolor="blue" strokecolor="blue" strokeweight=".07339mm">
                  <v:path arrowok="t" textboxrect="0,0,0,31701"/>
                </v:shape>
                <v:shape id="Shape 275" o:spid="_x0000_s1044" style="position:absolute;left:6632;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Lj8UA&#10;AADcAAAADwAAAGRycy9kb3ducmV2LnhtbESPQWsCMRSE7wX/Q3iF3mq2C1XZGkWEllIrUpWeXzfP&#10;3WU3LyGJuv57UxA8DjPzDTOd96YTJ/KhsazgZZiBIC6tbrhSsN+9P09AhIissbNMCi4UYD4bPEyx&#10;0PbMP3TaxkokCIcCFdQxukLKUNZkMAytI07ewXqDMUlfSe3xnOCmk3mWjaTBhtNCjY6WNZXt9mgU&#10;lMe/1snvduJW3e5jvf/a5P53o9TTY794AxGpj/fwrf2pFeTjV/g/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kuPxQAAANwAAAAPAAAAAAAAAAAAAAAAAJgCAABkcnMv&#10;ZG93bnJldi54bWxQSwUGAAAAAAQABAD1AAAAigMAAAAA&#10;" path="m,31701l,,,31701xe" fillcolor="blue" strokecolor="blue" strokeweight=".07339mm">
                  <v:path arrowok="t" textboxrect="0,0,0,31701"/>
                </v:shape>
                <v:shape id="Shape 276" o:spid="_x0000_s1045" style="position:absolute;left:4541;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V+MUA&#10;AADcAAAADwAAAGRycy9kb3ducmV2LnhtbESPT2sCMRTE7wW/Q3iF3mq2e7CyNYoIltJWxD/0/Nw8&#10;d5fdvIQk6vbbG0HwOMzMb5jJrDedOJMPjWUFb8MMBHFpdcOVgv1u+ToGESKyxs4yKfinALPp4GmC&#10;hbYX3tB5GyuRIBwKVFDH6AopQ1mTwTC0jjh5R+sNxiR9JbXHS4KbTuZZNpIGG04LNTpa1FS225NR&#10;UJ4OrZO/7dj9dLvP1f57nfu/tVIvz/38A0SkPj7C9/aXVpC/j+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NX4xQAAANwAAAAPAAAAAAAAAAAAAAAAAJgCAABkcnMv&#10;ZG93bnJldi54bWxQSwUGAAAAAAQABAD1AAAAigMAAAAA&#10;" path="m,31701l,,,31701xe" fillcolor="blue" strokecolor="blue" strokeweight=".07339mm">
                  <v:path arrowok="t" textboxrect="0,0,0,31701"/>
                </v:shape>
                <v:shape id="Shape 277" o:spid="_x0000_s1046" style="position:absolute;left:31407;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RwY8UA&#10;AADcAAAADwAAAGRycy9kb3ducmV2LnhtbESPT2sCMRTE7wW/Q3iCt5p1D1VWo5SCpdQW8Q+eXzev&#10;u8tuXkISdfvtG0HwOMzMb5jFqjeduJAPjWUFk3EGgri0uuFKwfGwfp6BCBFZY2eZFPxRgNVy8LTA&#10;Qtsr7+iyj5VIEA4FKqhjdIWUoazJYBhbR5y8X+sNxiR9JbXHa4KbTuZZ9iINNpwWanT0VlPZ7s9G&#10;QXn+aZ38amdu0x3ev4+f29yftkqNhv3rHESkPj7C9/aHVpBPp3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HBjxQAAANwAAAAPAAAAAAAAAAAAAAAAAJgCAABkcnMv&#10;ZG93bnJldi54bWxQSwUGAAAAAAQABAD1AAAAigMAAAAA&#10;" path="m,31701l,,,31701xe" fillcolor="blue" strokecolor="blue" strokeweight=".07339mm">
                  <v:path arrowok="t" textboxrect="0,0,0,31701"/>
                </v:shape>
                <v:shape id="Shape 278" o:spid="_x0000_s1047" style="position:absolute;left:27207;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kEcEA&#10;AADcAAAADwAAAGRycy9kb3ducmV2LnhtbERPz2vCMBS+D/wfwhO8zdQenHRGEUEZ20Sm4vnZPNvS&#10;5iUkUbv/3hwGO358v+fL3nTiTj40lhVMxhkI4tLqhisFp+PmdQYiRGSNnWVS8EsBlovByxwLbR/8&#10;Q/dDrEQK4VCggjpGV0gZypoMhrF1xIm7Wm8wJugrqT0+UrjpZJ5lU2mw4dRQo6N1TWV7uBkF5e3S&#10;OvndztxXd9zuTp/73J/3So2G/eodRKQ+/ov/3B9aQf6W1qYz6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75BHBAAAA3AAAAA8AAAAAAAAAAAAAAAAAmAIAAGRycy9kb3du&#10;cmV2LnhtbFBLBQYAAAAABAAEAPUAAACGAwAAAAA=&#10;" path="m,31701l,,,31701xe" fillcolor="blue" strokecolor="blue" strokeweight=".07339mm">
                  <v:path arrowok="t" textboxrect="0,0,0,31701"/>
                </v:shape>
                <v:shape id="Shape 279" o:spid="_x0000_s1048" style="position:absolute;left:29931;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BisYA&#10;AADcAAAADwAAAGRycy9kb3ducmV2LnhtbESPT2sCMRTE74LfIbxCb5rtHqrdGkWEllJbxD/0/Lp5&#10;7i67eQlJ1PXbm0LB4zAzv2Fmi9504kw+NJYVPI0zEMSl1Q1XCg77t9EURIjIGjvLpOBKARbz4WCG&#10;hbYX3tJ5FyuRIBwKVFDH6AopQ1mTwTC2jjh5R+sNxiR9JbXHS4KbTuZZ9iwNNpwWanS0qqlsdyej&#10;oDz9tk5+tVO37vbv34fPTe5/Nko9PvTLVxCR+ngP/7c/tIJ88gJ/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dBisYAAADcAAAADwAAAAAAAAAAAAAAAACYAgAAZHJz&#10;L2Rvd25yZXYueG1sUEsFBgAAAAAEAAQA9QAAAIsDAAAAAA==&#10;" path="m,31701l,,,31701xe" fillcolor="blue" strokecolor="blue" strokeweight=".07339mm">
                  <v:path arrowok="t" textboxrect="0,0,0,31701"/>
                </v:shape>
                <v:shape id="Shape 280" o:spid="_x0000_s1049" style="position:absolute;left:24940;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YMMIA&#10;AADcAAAADwAAAGRycy9kb3ducmV2LnhtbERPW2vCMBR+F/wP4Qz2pun6MEo1yhAUcRPxwp7PmrO2&#10;tDkJSdTu3y8Pgo8f332+HEwvbuRDa1nB2zQDQVxZ3XKt4HJeTwoQISJr7C2Tgj8KsFyMR3Mstb3z&#10;kW6nWIsUwqFEBU2MrpQyVA0ZDFPriBP3a73BmKCvpfZ4T+Gml3mWvUuDLaeGBh2tGqq609UoqK4/&#10;nZNfXeE++/Nmf9kdcv99UOr1ZfiYgYg0xKf44d5qBXmR5qcz6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JgwwgAAANwAAAAPAAAAAAAAAAAAAAAAAJgCAABkcnMvZG93&#10;bnJldi54bWxQSwUGAAAAAAQABAD1AAAAhwMAAAAA&#10;" path="m,31701l,,,31701xe" fillcolor="blue" strokecolor="blue" strokeweight=".07339mm">
                  <v:path arrowok="t" textboxrect="0,0,0,31701"/>
                </v:shape>
                <v:shape id="Shape 281" o:spid="_x0000_s1050" style="position:absolute;left:11664;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9q8QA&#10;AADcAAAADwAAAGRycy9kb3ducmV2LnhtbESPQWsCMRSE7wX/Q3hCbzXrHsqyGkUKLUVbpCqen5vn&#10;7rKbl5BE3f77RhB6HGbmG2a+HEwvruRDa1nBdJKBIK6sbrlWcNi/vxQgQkTW2FsmBb8UYLkYPc2x&#10;1PbGP3TdxVokCIcSFTQxulLKUDVkMEysI07e2XqDMUlfS+3xluCml3mWvUqDLaeFBh29NVR1u4tR&#10;UF1OnZNfXeE2/f7j+7De5v64Vep5PKxmICIN8T/8aH9qBXkxhf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UPavEAAAA3AAAAA8AAAAAAAAAAAAAAAAAmAIAAGRycy9k&#10;b3ducmV2LnhtbFBLBQYAAAAABAAEAPUAAACJAwAAAAA=&#10;" path="m,31701l,,,31701xe" fillcolor="blue" strokecolor="blue" strokeweight=".07339mm">
                  <v:path arrowok="t" textboxrect="0,0,0,31701"/>
                </v:shape>
                <v:shape id="Shape 282" o:spid="_x0000_s1051" style="position:absolute;left:7741;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j3MUA&#10;AADcAAAADwAAAGRycy9kb3ducmV2LnhtbESPQWvCQBSE74X+h+UVeqsbcyghukopKKIWaRTPr9nX&#10;JCT7dtldNf77bqHQ4zAz3zDz5WgGcSUfOssKppMMBHFtdceNgtNx9VKACBFZ42CZFNwpwHLx+DDH&#10;Utsbf9K1io1IEA4lKmhjdKWUoW7JYJhYR5y8b+sNxiR9I7XHW4KbQeZZ9ioNdpwWWnT03lLdVxej&#10;oL589U7u+8LthuP647Q95P58UOr5aXybgYg0xv/wX3ujFeRFD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qPcxQAAANwAAAAPAAAAAAAAAAAAAAAAAJgCAABkcnMv&#10;ZG93bnJldi54bWxQSwUGAAAAAAQABAD1AAAAigMAAAAA&#10;" path="m,31701l,,,31701xe" fillcolor="blue" strokecolor="blue" strokeweight=".07339mm">
                  <v:path arrowok="t" textboxrect="0,0,0,31701"/>
                </v:shape>
                <v:shape id="Shape 283" o:spid="_x0000_s1052" style="position:absolute;left:5440;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GR8UA&#10;AADcAAAADwAAAGRycy9kb3ducmV2LnhtbESPUWvCMBSF3wf7D+EO9jZTO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gZHxQAAANwAAAAPAAAAAAAAAAAAAAAAAJgCAABkcnMv&#10;ZG93bnJldi54bWxQSwUGAAAAAAQABAD1AAAAigMAAAAA&#10;" path="m,31701l,,,31701xe" fillcolor="blue" strokecolor="blue" strokeweight=".07339mm">
                  <v:path arrowok="t" textboxrect="0,0,0,31701"/>
                </v:shape>
                <v:shape id="Shape 284" o:spid="_x0000_s1053" style="position:absolute;left:34226;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OeM8UA&#10;AADcAAAADwAAAGRycy9kb3ducmV2LnhtbESPUWvCMBSF3wf7D+EO9jZTyxi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54zxQAAANwAAAAPAAAAAAAAAAAAAAAAAJgCAABkcnMv&#10;ZG93bnJldi54bWxQSwUGAAAAAAQABAD1AAAAigMAAAAA&#10;" path="m,31701l,,,31701xe" fillcolor="blue" strokecolor="blue" strokeweight=".07339mm">
                  <v:path arrowok="t" textboxrect="0,0,0,31701"/>
                </v:shape>
                <v:shape id="Shape 285" o:spid="_x0000_s1054" style="position:absolute;left:29773;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7qMUA&#10;AADcAAAADwAAAGRycy9kb3ducmV2LnhtbESPUWvCMBSF3wf7D+EO9jZTCxulM4oIG2ObyFR8vjbX&#10;trS5CUnU7t8bQfDxcM75DmcyG0wvTuRDa1nBeJSBIK6sbrlWsN18vBQgQkTW2FsmBf8UYDZ9fJhg&#10;qe2Z/+i0jrVIEA4lKmhidKWUoWrIYBhZR5y8g/UGY5K+ltrjOcFNL/Mse5MGW04LDTpaNFR166NR&#10;UB33nZO/XeF++s3ncvu9yv1updTz0zB/BxFpiPfwrf2lFeTFK1zPpCMgp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uoxQAAANwAAAAPAAAAAAAAAAAAAAAAAJgCAABkcnMv&#10;ZG93bnJldi54bWxQSwUGAAAAAAQABAD1AAAAigMAAAAA&#10;" path="m,31701l,,,31701xe" fillcolor="blue" strokecolor="blue" strokeweight=".07339mm">
                  <v:path arrowok="t" textboxrect="0,0,0,31701"/>
                </v:shape>
                <v:shape id="Shape 286" o:spid="_x0000_s1055" style="position:absolute;left:28485;top:839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y8GMQA&#10;AADcAAAADwAAAGRycy9kb3ducmV2LnhtbESPQWvCQBSE7wX/w/KE3upGS4OkrqJFwUMviS30+Mg+&#10;k+Du25B91fjvu4VCj8PMfMOsNqN36kpD7AIbmM8yUMR1sB03Bj5Oh6clqCjIFl1gMnCnCJv15GGF&#10;hQ03LulaSaMShGOBBlqRvtA61i15jLPQEyfvHAaPkuTQaDvgLcG904ssy7XHjtNCiz29tVRfqm9v&#10;IC/P1YurdiM7fC7t/vNd5Ks25nE6bl9BCY3yH/5rH62BxTKH3zPp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vBjEAAAA3AAAAA8AAAAAAAAAAAAAAAAAmAIAAGRycy9k&#10;b3ducmV2LnhtbFBLBQYAAAAABAAEAPUAAACJAwAAAAA=&#10;" path="m31700,l,,31700,xe" fillcolor="blue" strokecolor="blue" strokeweight=".07339mm">
                  <v:path arrowok="t" textboxrect="0,0,31700,0"/>
                </v:shape>
                <v:shape id="Shape 287" o:spid="_x0000_s1056" style="position:absolute;left:23642;top:16023;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FjsQA&#10;AADcAAAADwAAAGRycy9kb3ducmV2LnhtbESPQWvCQBSE74L/YXmCN90YpGqajWigobeiLdTjI/ua&#10;BLNvQ3abpP313UKhx2FmvmHS42RaMVDvGssKNusIBHFpdcOVgrfXp9UehPPIGlvLpOCLHByz+SzF&#10;RNuRLzRcfSUChF2CCmrvu0RKV9Zk0K1tRxy8D9sb9EH2ldQ9jgFuWhlH0YM02HBYqLGjvKbyfv00&#10;Cm6Yuwrle5wXxeF7ey4GHrsXpZaL6fQIwtPk/8N/7WetIN7v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xY7EAAAA3AAAAA8AAAAAAAAAAAAAAAAAmAIAAGRycy9k&#10;b3ducmV2LnhtbFBLBQYAAAAABAAEAPUAAACJAwAAAAA=&#10;" path="m31701,l,,31701,xe" fillcolor="blue" strokecolor="blue" strokeweight=".07339mm">
                  <v:path arrowok="t" textboxrect="0,0,31701,0"/>
                </v:shape>
                <v:shape id="Shape 288" o:spid="_x0000_s1057" style="position:absolute;left:10794;top:15836;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MEA&#10;AADcAAAADwAAAGRycy9kb3ducmV2LnhtbERPz2vCMBS+C/sfwhvsZlPLGK42ihZWdhtTYR4fzbMt&#10;Ni8liW23v345DHb8+H4Xu9n0YiTnO8sKVkkKgri2uuNGwfn0tlyD8AFZY2+ZFHyTh932YVFgru3E&#10;nzQeQyNiCPscFbQhDLmUvm7JoE/sQBy5q3UGQ4SukdrhFMNNL7M0fZEGO44NLQ5UtlTfjnej4IKl&#10;b1B+ZWVVvf48H6qRp+FDqafHeb8BEWgO/+I/97tWkK3j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EUfzBAAAA3AAAAA8AAAAAAAAAAAAAAAAAmAIAAGRycy9kb3du&#10;cmV2LnhtbFBLBQYAAAAABAAEAPUAAACGAwAAAAA=&#10;" path="m31701,l,,31701,xe" fillcolor="blue" strokecolor="blue" strokeweight=".07339mm">
                  <v:path arrowok="t" textboxrect="0,0,31701,0"/>
                </v:shape>
                <v:shape id="Shape 289" o:spid="_x0000_s1058" style="position:absolute;left:7028;top:19589;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0Z8QA&#10;AADcAAAADwAAAGRycy9kb3ducmV2LnhtbESPQWuDQBSE74H+h+UVekvWSinRZJVWiPRWmgTa48N9&#10;Uan7VtyN2vz6bCGQ4zAz3zDbfDadGGlwrWUFz6sIBHFldcu1guNht1yDcB5ZY2eZFPyRgzx7WGwx&#10;1XbiLxr3vhYBwi5FBY33fSqlqxoy6Fa2Jw7eyQ4GfZBDLfWAU4CbTsZR9CoNthwWGuypaKj63Z+N&#10;gh8sXI3yOy7KMrm8vJcjT/2nUk+P89sGhKfZ38O39odWEK8T+D8Tj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I9GfEAAAA3AAAAA8AAAAAAAAAAAAAAAAAmAIAAGRycy9k&#10;b3ducmV2LnhtbFBLBQYAAAAABAAEAPUAAACJAwAAAAA=&#10;" path="m31701,l,,31701,xe" fillcolor="blue" strokecolor="blue" strokeweight=".07339mm">
                  <v:path arrowok="t" textboxrect="0,0,31701,0"/>
                </v:shape>
                <v:shape id="Shape 290" o:spid="_x0000_s1059" style="position:absolute;left:4832;top:1989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LJ8AA&#10;AADcAAAADwAAAGRycy9kb3ducmV2LnhtbERPTYvCMBC9C/6HMII3TS0i2jXKWtjiTXQX9Dg0s23Z&#10;ZlKabFv99eYgeHy87+1+MLXoqHWVZQWLeQSCOLe64kLBz/fXbA3CeWSNtWVScCcH+914tMVE257P&#10;1F18IUIIuwQVlN43iZQuL8mgm9uGOHC/tjXoA2wLqVvsQ7ipZRxFK2mw4tBQYkNpSfnf5d8ouGHq&#10;CpTXOM2yzWN5yDrum5NS08nw+QHC0+Df4pf7qBXEmzA/nAlH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vLJ8AAAADcAAAADwAAAAAAAAAAAAAAAACYAgAAZHJzL2Rvd25y&#10;ZXYueG1sUEsFBgAAAAAEAAQA9QAAAIUDAAAAAA==&#10;" path="m31701,l,,31701,xe" fillcolor="blue" strokecolor="blue" strokeweight=".07339mm">
                  <v:path arrowok="t" textboxrect="0,0,31701,0"/>
                </v:shape>
                <v:shape id="Shape 291" o:spid="_x0000_s1060" style="position:absolute;left:32658;top:6217;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yscQA&#10;AADcAAAADwAAAGRycy9kb3ducmV2LnhtbESPQWvCQBSE7wX/w/KE3upGRWlTV1Gx4KGXpAo9PrLP&#10;JHT3bcg+Nf333UKhx2FmvmFWm8E7daM+toENTCcZKOIq2JZrA6ePt6dnUFGQLbrAZOCbImzWo4cV&#10;5jbcuaBbKbVKEI45GmhEulzrWDXkMU5CR5y8S+g9SpJ9rW2P9wT3Ts+ybKk9tpwWGuxo31D1VV69&#10;gWVxKReu3A3scF7Yw/ld5LMy5nE8bF9BCQ3yH/5rH62B2csU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srHEAAAA3AAAAA8AAAAAAAAAAAAAAAAAmAIAAGRycy9k&#10;b3ducmV2LnhtbFBLBQYAAAAABAAEAPUAAACJAwAAAAA=&#10;" path="m31700,l,,31700,xe" fillcolor="blue" strokecolor="blue" strokeweight=".07339mm">
                  <v:path arrowok="t" textboxrect="0,0,31700,0"/>
                </v:shape>
                <v:shape id="Shape 292" o:spid="_x0000_s1061" style="position:absolute;left:28331;top:10489;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sxsQA&#10;AADcAAAADwAAAGRycy9kb3ducmV2LnhtbESPQWvCQBSE74X+h+UVequbRhQbXaUVCx56SbTg8ZF9&#10;JqG7b0P2qem/7xYKPQ4z8w2z2ozeqSsNsQts4HmSgSKug+24MXA8vD8tQEVBtugCk4FvirBZ39+t&#10;sLDhxiVdK2lUgnAs0EAr0hdax7olj3ESeuLkncPgUZIcGm0HvCW4dzrPsrn22HFaaLGnbUv1V3Xx&#10;BubluZq56m1kh9PS7j4/RE61MY8P4+sSlNAo/+G/9t4ayF9y+D2Tj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OLMbEAAAA3AAAAA8AAAAAAAAAAAAAAAAAmAIAAGRycy9k&#10;b3ducmV2LnhtbFBLBQYAAAAABAAEAPUAAACJAwAAAAA=&#10;" path="m31700,l,,31700,xe" fillcolor="blue" strokecolor="blue" strokeweight=".07339mm">
                  <v:path arrowok="t" textboxrect="0,0,31700,0"/>
                </v:shape>
                <v:shape id="Shape 293" o:spid="_x0000_s1062" style="position:absolute;left:28485;top:584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KJXcQA&#10;AADcAAAADwAAAGRycy9kb3ducmV2LnhtbESPQWvCQBSE74L/YXkFb7qpUrGpq6hU6KGXxBZ6fGSf&#10;Seju25B91fTfdwuCx2FmvmHW28E7daE+toENPM4yUMRVsC3XBj5Ox+kKVBRkiy4wGfilCNvNeLTG&#10;3IYrF3QppVYJwjFHA41Il2sdq4Y8xlnoiJN3Dr1HSbKvte3xmuDe6XmWLbXHltNCgx0dGqq+yx9v&#10;YFmcyydX7gd2uCjs6+e7yFdlzORh2L2AEhrkHr6136yB+fMC/s+kI6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iV3EAAAA3AAAAA8AAAAAAAAAAAAAAAAAmAIAAGRycy9k&#10;b3ducmV2LnhtbFBLBQYAAAAABAAEAPUAAACJAwAAAAA=&#10;" path="m31700,l,,31700,xe" fillcolor="blue" strokecolor="blue" strokeweight=".07339mm">
                  <v:path arrowok="t" textboxrect="0,0,31700,0"/>
                </v:shape>
                <v:shape id="Shape 294" o:spid="_x0000_s1063" style="position:absolute;left:23642;top:13794;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NJMMA&#10;AADcAAAADwAAAGRycy9kb3ducmV2LnhtbESPQWvCQBSE7wX/w/IEb3VjkNJEV6kBgzfRFtrjI/tM&#10;QrNvQ3ZNor/eLQg9DjPzDbPejqYRPXWutqxgMY9AEBdW11wq+Prcv76DcB5ZY2OZFNzIwXYzeVlj&#10;qu3AJ+rPvhQBwi5FBZX3bSqlKyoy6Oa2JQ7exXYGfZBdKXWHQ4CbRsZR9CYN1hwWKmwpq6j4PV+N&#10;gh/MXInyO87yPLkvd3nPQ3tUajYdP1YgPI3+P/xsH7SCOFnC35l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NJMMAAADcAAAADwAAAAAAAAAAAAAAAACYAgAAZHJzL2Rv&#10;d25yZXYueG1sUEsFBgAAAAAEAAQA9QAAAIgDAAAAAA==&#10;" path="m31701,l,,31701,xe" fillcolor="blue" strokecolor="blue" strokeweight=".07339mm">
                  <v:path arrowok="t" textboxrect="0,0,31701,0"/>
                </v:shape>
                <v:shape id="Shape 295" o:spid="_x0000_s1064" style="position:absolute;left:10794;top:1444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ov8MA&#10;AADcAAAADwAAAGRycy9kb3ducmV2LnhtbESPQWvCQBSE74X+h+UVequbhlo0ukobMHiTqqDHR/aZ&#10;hGbfhuyaRH+9Kwgeh5n5hpkvB1OLjlpXWVbwOYpAEOdWV1wo2O9WHxMQziNrrC2Tggs5WC5eX+aY&#10;aNvzH3VbX4gAYZeggtL7JpHS5SUZdCPbEAfvZFuDPsi2kLrFPsBNLeMo+pYGKw4LJTaUlpT/b89G&#10;wRFTV6A8xGmWTa9fv1nHfbNR6v1t+JmB8DT4Z/jRXmsF8XQM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xov8MAAADcAAAADwAAAAAAAAAAAAAAAACYAgAAZHJzL2Rv&#10;d25yZXYueG1sUEsFBgAAAAAEAAQA9QAAAIgDAAAAAA==&#10;" path="m31701,l,,31701,xe" fillcolor="blue" strokecolor="blue" strokeweight=".07339mm">
                  <v:path arrowok="t" textboxrect="0,0,31701,0"/>
                </v:shape>
                <v:shape id="Shape 296" o:spid="_x0000_s1065" style="position:absolute;left:7028;top:18522;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2yMQA&#10;AADcAAAADwAAAGRycy9kb3ducmV2LnhtbESPQWuDQBSE74H+h+UVekvWSgnRZJVWiPRWmgTa48N9&#10;Uan7VtyN2vz6bKGQ4zAz3zC7fDadGGlwrWUFz6sIBHFldcu1gtNxv9yAcB5ZY2eZFPySgzx7WOww&#10;1XbiTxoPvhYBwi5FBY33fSqlqxoy6Fa2Jw7e2Q4GfZBDLfWAU4CbTsZRtJYGWw4LDfZUNFT9HC5G&#10;wTcWrkb5FRdlmVxf3sqRp/5DqafH+XULwtPs7+H/9rtWECdr+DsTj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9sjEAAAA3AAAAA8AAAAAAAAAAAAAAAAAmAIAAGRycy9k&#10;b3ducmV2LnhtbFBLBQYAAAAABAAEAPUAAACJAwAAAAA=&#10;" path="m31701,l,,31701,xe" fillcolor="blue" strokecolor="blue" strokeweight=".07339mm">
                  <v:path arrowok="t" textboxrect="0,0,31701,0"/>
                </v:shape>
                <v:shape id="Shape 297" o:spid="_x0000_s1066" style="position:absolute;left:4832;top:19027;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TU8MA&#10;AADcAAAADwAAAGRycy9kb3ducmV2LnhtbESPQWvCQBSE74X+h+UVequbhmI1ukobMHiTqqDHR/aZ&#10;hGbfhuyaRH+9Kwgeh5n5hpkvB1OLjlpXWVbwOYpAEOdWV1wo2O9WHxMQziNrrC2Tggs5WC5eX+aY&#10;aNvzH3VbX4gAYZeggtL7JpHS5SUZdCPbEAfvZFuDPsi2kLrFPsBNLeMoGkuDFYeFEhtKS8r/t2ej&#10;4IipK1Ae4jTLptev36zjvtko9f42/MxAeBr8M/xor7WCePoN9zPh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JTU8MAAADcAAAADwAAAAAAAAAAAAAAAACYAgAAZHJzL2Rv&#10;d25yZXYueG1sUEsFBgAAAAAEAAQA9QAAAIgDAAAAAA==&#10;" path="m31701,l,,31701,xe" fillcolor="blue" strokecolor="blue" strokeweight=".07339mm">
                  <v:path arrowok="t" textboxrect="0,0,31701,0"/>
                </v:shape>
                <v:shape id="Shape 298" o:spid="_x0000_s1067" style="position:absolute;left:32658;top:1718;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bLMEA&#10;AADcAAAADwAAAGRycy9kb3ducmV2LnhtbERPTWvCQBC9F/wPywi91Y0WpaauolKhBy9JW/A4ZMck&#10;dHc2ZKca/333IHh8vO/VZvBOXaiPbWAD00kGirgKtuXawPfX4eUNVBRkiy4wGbhRhM169LTC3IYr&#10;F3QppVYphGOOBhqRLtc6Vg15jJPQESfuHHqPkmBfa9vjNYV7p2dZttAeW04NDXa0b6j6Lf+8gUVx&#10;Lueu3A3s8LWwHz9HkVNlzPN42L6DEhrkIb67P62B2TKtTWfSEd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mGyzBAAAA3AAAAA8AAAAAAAAAAAAAAAAAmAIAAGRycy9kb3du&#10;cmV2LnhtbFBLBQYAAAAABAAEAPUAAACGAwAAAAA=&#10;" path="m31700,l,,31700,xe" fillcolor="blue" strokecolor="blue" strokeweight=".07339mm">
                  <v:path arrowok="t" textboxrect="0,0,31700,0"/>
                </v:shape>
                <v:shape id="Shape 299" o:spid="_x0000_s1068" style="position:absolute;left:28331;top:6520;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q+t8QA&#10;AADcAAAADwAAAGRycy9kb3ducmV2LnhtbESPQWvCQBSE7wX/w/KE3uqmilJTV1Gx4KGXpAo9PrLP&#10;JHT3bcg+Nf333UKhx2FmvmFWm8E7daM+toENPE8yUMRVsC3XBk4fb08voKIgW3SBycA3RdisRw8r&#10;zG24c0G3UmqVIBxzNNCIdLnWsWrIY5yEjjh5l9B7lCT7Wtse7wnunZ5m2UJ7bDktNNjRvqHqq7x6&#10;A4viUs5duRvY4aywh/O7yGdlzON42L6CEhrkP/zXPloD0+US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qvrfEAAAA3AAAAA8AAAAAAAAAAAAAAAAAmAIAAGRycy9k&#10;b3ducmV2LnhtbFBLBQYAAAAABAAEAPUAAACJAwAAAAA=&#10;" path="m31700,l,,31700,xe" fillcolor="blue" strokecolor="blue" strokeweight=".07339mm">
                  <v:path arrowok="t" textboxrect="0,0,31700,0"/>
                </v:shape>
                <v:shape id="Shape 300" o:spid="_x0000_s1069" style="position:absolute;left:28485;top:7116;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toMEA&#10;AADcAAAADwAAAGRycy9kb3ducmV2LnhtbERPS4vCMBC+C/6HMAveNF0VWapRRBDdi+IDFm9DM7bF&#10;ZlKbUbv/fnNY8PjxvWeL1lXqSU0oPRv4HCSgiDNvS84NnE/r/heoIMgWK89k4JcCLObdzgxT6198&#10;oOdRchVDOKRooBCpU61DVpDDMPA1ceSuvnEoETa5tg2+Yrir9DBJJtphybGhwJpWBWW348MZ8PvR&#10;fTOmdv8jNyvfj124HM7BmN5Hu5yCEmrlLf53b62BURLnxzPxCO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pLaDBAAAA3AAAAA8AAAAAAAAAAAAAAAAAmAIAAGRycy9kb3du&#10;cmV2LnhtbFBLBQYAAAAABAAEAPUAAACGAwAAAAA=&#10;" path="m,15850l15850,,31700,15850,,15850xe" fillcolor="blue" strokecolor="blue" strokeweight=".07339mm">
                  <v:path arrowok="t" textboxrect="0,0,31700,15850"/>
                </v:shape>
                <v:shape id="Shape 301" o:spid="_x0000_s1070" style="position:absolute;left:28485;top:695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WIO8QA&#10;AADcAAAADwAAAGRycy9kb3ducmV2LnhtbESPQWvCQBSE7wX/w/KE3urGWqRENyKCtL1UtIJ4e2Sf&#10;SUj2bcw+Nf333YLgcZiZb5j5oneNulIXKs8GxqMEFHHubcWFgf3P+uUdVBBki41nMvBLARbZ4GmO&#10;qfU33tJ1J4WKEA4pGihF2lTrkJfkMIx8Sxy9k+8cSpRdoW2Htwh3jX5Nkql2WHFcKLGlVUl5vbs4&#10;A34zOX+8Ub85SG3l6/Idjtt9MOZ52C9noIR6eYTv7U9rYJKM4f9MPAI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liDvEAAAA3AAAAA8AAAAAAAAAAAAAAAAAmAIAAGRycy9k&#10;b3ducmV2LnhtbFBLBQYAAAAABAAEAPUAAACJAwAAAAA=&#10;" path="m31700,l15850,15850,,,31700,xe" fillcolor="blue" strokecolor="blue" strokeweight=".07339mm">
                  <v:path arrowok="t" textboxrect="0,0,31700,15850"/>
                </v:shape>
                <v:shape id="Shape 302" o:spid="_x0000_s1071" style="position:absolute;left:23642;top:14909;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s8QA&#10;AADcAAAADwAAAGRycy9kb3ducmV2LnhtbESPwWrDMBBE74H+g9hCb7HcFBrjRDYlJVB6axICuS3S&#10;xnZirYykOs7fV4VCj8PMvGHW9WR7MZIPnWMFz1kOglg703Gj4LDfzgsQISIb7B2TgjsFqKuH2RpL&#10;4278ReMuNiJBOJSooI1xKKUMuiWLIXMDcfLOzluMSfpGGo+3BLe9XOT5q7TYcVpocaBNS/q6+7YK&#10;UN87dyrc9nTcSL/8fC/oMmqlnh6ntxWISFP8D/+1P4yCl3wBv2fSEZ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grPEAAAA3AAAAA8AAAAAAAAAAAAAAAAAmAIAAGRycy9k&#10;b3ducmV2LnhtbFBLBQYAAAAABAAEAPUAAACJAwAAAAA=&#10;" path="m,15850l15850,,31701,15850,,15850xe" fillcolor="blue" strokecolor="blue" strokeweight=".07339mm">
                  <v:path arrowok="t" textboxrect="0,0,31701,15850"/>
                </v:shape>
                <v:shape id="Shape 303" o:spid="_x0000_s1072" style="position:absolute;left:23642;top:14750;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nKMMA&#10;AADcAAAADwAAAGRycy9kb3ducmV2LnhtbESPQWsCMRSE7wX/Q3iCt262FeyyNUqxCOJNK4K3R/K6&#10;u+3mZUniuv57Iwgeh5n5hpkvB9uKnnxoHCt4y3IQxNqZhisFh5/1awEiRGSDrWNScKUAy8XoZY6l&#10;cRfeUb+PlUgQDiUqqGPsSimDrsliyFxHnLxf5y3GJH0ljcdLgttWvuf5TFpsOC3U2NGqJv2/P1sF&#10;qK+NOxVufTqupP/Yfhf012ulJuPh6xNEpCE+w4/2xiiY5lO4n0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MnKMMAAADcAAAADwAAAAAAAAAAAAAAAACYAgAAZHJzL2Rv&#10;d25yZXYueG1sUEsFBgAAAAAEAAQA9QAAAIgDAAAAAA==&#10;" path="m31701,l15850,15850,,,31701,xe" fillcolor="blue" strokecolor="blue" strokeweight=".07339mm">
                  <v:path arrowok="t" textboxrect="0,0,31701,15850"/>
                </v:shape>
                <v:shape id="Shape 304" o:spid="_x0000_s1073" style="position:absolute;left:10794;top:15138;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XMQA&#10;AADcAAAADwAAAGRycy9kb3ducmV2LnhtbESPQWvCQBSE7wX/w/KE3urGWmp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v1zEAAAA3AAAAA8AAAAAAAAAAAAAAAAAmAIAAGRycy9k&#10;b3ducmV2LnhtbFBLBQYAAAAABAAEAPUAAACJAwAAAAA=&#10;" path="m,15850l15850,,31701,15850,,15850xe" fillcolor="blue" strokecolor="blue" strokeweight=".07339mm">
                  <v:path arrowok="t" textboxrect="0,0,31701,15850"/>
                </v:shape>
                <v:shape id="Shape 305" o:spid="_x0000_s1074" style="position:absolute;left:10794;top:14980;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ax8QA&#10;AADcAAAADwAAAGRycy9kb3ducmV2LnhtbESPQWvCQBSE7wX/w/KE3urGSmtIsxGxCMWbtgjeHruv&#10;Sdrs27C7xvjv3YLQ4zAz3zDlarSdGMiH1rGC+SwDQaydablW8PW5fcpBhIhssHNMCq4UYFVNHkos&#10;jLvwnoZDrEWCcChQQRNjX0gZdEMWw8z1xMn7dt5iTNLX0ni8JLjt5HOWvUqLLaeFBnvaNKR/D2er&#10;APW1dafcbU/HjfTL3XtOP4NW6nE6rt9ARBrjf/je/jAKFtkL/J1JR0B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mGsfEAAAA3AAAAA8AAAAAAAAAAAAAAAAAmAIAAGRycy9k&#10;b3ducmV2LnhtbFBLBQYAAAAABAAEAPUAAACJAwAAAAA=&#10;" path="m31701,l15850,15850,,,31701,xe" fillcolor="blue" strokecolor="blue" strokeweight=".07339mm">
                  <v:path arrowok="t" textboxrect="0,0,31701,15850"/>
                </v:shape>
                <v:shape id="Shape 306" o:spid="_x0000_s1075" style="position:absolute;left:7028;top:1905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sMIA&#10;AADcAAAADwAAAGRycy9kb3ducmV2LnhtbESPQWsCMRSE7wX/Q3iCt5ptBV1WoxSLIN6qInh7JM/d&#10;1c3LksR1/femUOhxmJlvmMWqt43oyIfasYKPcQaCWDtTc6ngeNi85yBCRDbYOCYFTwqwWg7eFlgY&#10;9+Af6vaxFAnCoUAFVYxtIWXQFVkMY9cSJ+/ivMWYpC+l8fhIcNvIzyybSos1p4UKW1pXpG/7u1WA&#10;+lm7c+4259Na+tnuO6drp5UaDfuvOYhIffwP/7W3RsEkm8Lv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9ISwwgAAANwAAAAPAAAAAAAAAAAAAAAAAJgCAABkcnMvZG93&#10;bnJldi54bWxQSwUGAAAAAAQABAD1AAAAhwMAAAAA&#10;" path="m,15850l15850,,31701,15850,,15850xe" fillcolor="blue" strokecolor="blue" strokeweight=".07339mm">
                  <v:path arrowok="t" textboxrect="0,0,31701,15850"/>
                </v:shape>
                <v:shape id="Shape 307" o:spid="_x0000_s1076" style="position:absolute;left:7028;top:18897;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8MA&#10;AADcAAAADwAAAGRycy9kb3ducmV2LnhtbESPQWsCMRSE74L/ITyhNzerhbpsjSKKULxVS8HbI3nd&#10;3XbzsiTpuv57Iwgeh5n5hlmuB9uKnnxoHCuYZTkIYu1Mw5WCr9N+WoAIEdlg65gUXCnAejUeLbE0&#10;7sKf1B9jJRKEQ4kK6hi7Usqga7IYMtcRJ+/HeYsxSV9J4/GS4LaV8zx/kxYbTgs1drStSf8d/60C&#10;1NfGnQu3P39vpV8cdgX99lqpl8mweQcRaYjP8KP9YRS85gu4n0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8MAAADcAAAADwAAAAAAAAAAAAAAAACYAgAAZHJzL2Rv&#10;d25yZXYueG1sUEsFBgAAAAAEAAQA9QAAAIgDAAAAAA==&#10;" path="m31701,l15850,15850,,,31701,xe" fillcolor="blue" strokecolor="blue" strokeweight=".07339mm">
                  <v:path arrowok="t" textboxrect="0,0,31701,15850"/>
                </v:shape>
                <v:shape id="Shape 308" o:spid="_x0000_s1077" style="position:absolute;left:4832;top:19459;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1Wb8A&#10;AADcAAAADwAAAGRycy9kb3ducmV2LnhtbERPy4rCMBTdC/MP4Q6403RG0NIxyuAgiDsfCO4uyZ22&#10;2tyUJNb692YhuDyc93zZ20Z05EPtWMHXOANBrJ2puVRwPKxHOYgQkQ02jknBgwIsFx+DORbG3XlH&#10;3T6WIoVwKFBBFWNbSBl0RRbD2LXEift33mJM0JfSeLyncNvI7yybSos1p4YKW1pVpK/7m1WA+lG7&#10;c+7W59NK+tn2L6dLp5Uafva/PyAi9fEtfrk3RsEkS2vTmXQE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J7VZvwAAANwAAAAPAAAAAAAAAAAAAAAAAJgCAABkcnMvZG93bnJl&#10;di54bWxQSwUGAAAAAAQABAD1AAAAhAMAAAAA&#10;" path="m,15850l15850,,31701,15850,,15850xe" fillcolor="blue" strokecolor="blue" strokeweight=".07339mm">
                  <v:path arrowok="t" textboxrect="0,0,31701,15850"/>
                </v:shape>
                <v:shape id="Shape 309" o:spid="_x0000_s1078" style="position:absolute;left:4832;top:19301;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QwsMA&#10;AADcAAAADwAAAGRycy9kb3ducmV2LnhtbESPQWsCMRSE74L/ITyhN81aoa6rUcQilN5qi+DtkTx3&#10;VzcvSxLX9d83hYLHYWa+YVab3jaiIx9qxwqmkwwEsXam5lLBz/d+nIMIEdlg45gUPCjAZj0crLAw&#10;7s5f1B1iKRKEQ4EKqhjbQsqgK7IYJq4lTt7ZeYsxSV9K4/Ge4LaRr1n2Ji3WnBYqbGlXkb4eblYB&#10;6kftTrnbn4476eef7zldOq3Uy6jfLkFE6uMz/N/+MAp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QwsMAAADcAAAADwAAAAAAAAAAAAAAAACYAgAAZHJzL2Rv&#10;d25yZXYueG1sUEsFBgAAAAAEAAQA9QAAAIgDAAAAAA==&#10;" path="m31701,l15850,15850,,,31701,xe" fillcolor="blue" strokecolor="blue" strokeweight=".07339mm">
                  <v:path arrowok="t" textboxrect="0,0,31701,15850"/>
                </v:shape>
                <v:shape id="Shape 310" o:spid="_x0000_s1079" style="position:absolute;left:32658;top:396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7fcIA&#10;AADcAAAADwAAAGRycy9kb3ducmV2LnhtbERPS2vCQBC+C/0PyxR6040PSomuUgpie1FMA6W3ITsm&#10;wexszI5J+u+7h0KPH997sxtdo3rqQu3ZwHyWgCIuvK25NJB/7qcvoIIgW2w8k4EfCrDbPkw2mFo/&#10;8Jn6TEoVQzikaKASaVOtQ1GRwzDzLXHkLr5zKBF2pbYdDjHcNXqRJM/aYc2xocKW3ioqrtndGfCn&#10;5e2wovH0JVcrH/dj+D7nwZinx/F1DUpolH/xn/vdGljO4/x4Jh4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Lt9wgAAANwAAAAPAAAAAAAAAAAAAAAAAJgCAABkcnMvZG93&#10;bnJldi54bWxQSwUGAAAAAAQABAD1AAAAhwMAAAAA&#10;" path="m,15850l15850,,31700,15850,,15850xe" fillcolor="blue" strokecolor="blue" strokeweight=".07339mm">
                  <v:path arrowok="t" textboxrect="0,0,31700,15850"/>
                </v:shape>
                <v:shape id="Shape 311" o:spid="_x0000_s1080" style="position:absolute;left:32658;top:3809;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e5sQA&#10;AADcAAAADwAAAGRycy9kb3ducmV2LnhtbESPX2vCQBDE3wt+h2MF3+oltRSJniJCqb5U/APi25Jb&#10;k2BuL82tGr99r1DwcZiZ3zDTeedqdaM2VJ4NpMMEFHHubcWFgcP+83UMKgiyxdozGXhQgPms9zLF&#10;zPo7b+m2k0JFCIcMDZQiTaZ1yEtyGIa+IY7e2bcOJcq20LbFe4S7Wr8lyYd2WHFcKLGhZUn5ZXd1&#10;Bvxm9PP1Tt3mKBcr6+t3OG0PwZhBv1tMQAl18gz/t1fWwChN4e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8HubEAAAA3AAAAA8AAAAAAAAAAAAAAAAAmAIAAGRycy9k&#10;b3ducmV2LnhtbFBLBQYAAAAABAAEAPUAAACJAwAAAAA=&#10;" path="m31700,l15850,15850,,,31700,xe" fillcolor="blue" strokecolor="blue" strokeweight=".07339mm">
                  <v:path arrowok="t" textboxrect="0,0,31700,15850"/>
                </v:shape>
                <v:shape id="Shape 312" o:spid="_x0000_s1081" style="position:absolute;left:28331;top:8505;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AkcQA&#10;AADcAAAADwAAAGRycy9kb3ducmV2LnhtbESPQWvCQBSE70L/w/IK3nSjFinRjUhBtJeKVijeHtln&#10;EpJ9m2afmv77bkHocZiZb5jlqneNulEXKs8GJuMEFHHubcWFgdPnZvQKKgiyxcYzGfihAKvsabDE&#10;1Po7H+h2lEJFCIcUDZQibap1yEtyGMa+JY7exXcOJcqu0LbDe4S7Rk+TZK4dVhwXSmzpraS8Pl6d&#10;Ab+ffW9fqN9/SW3l/foRzodTMGb43K8XoIR6+Q8/2jtrYDaZwt+ZeAR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ugJHEAAAA3AAAAA8AAAAAAAAAAAAAAAAAmAIAAGRycy9k&#10;b3ducmV2LnhtbFBLBQYAAAAABAAEAPUAAACJAwAAAAA=&#10;" path="m,15850l15850,,31700,15850,,15850xe" fillcolor="blue" strokecolor="blue" strokeweight=".07339mm">
                  <v:path arrowok="t" textboxrect="0,0,31700,15850"/>
                </v:shape>
                <v:shape id="Shape 313" o:spid="_x0000_s1082" style="position:absolute;left:28331;top:8346;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IlCsUA&#10;AADcAAAADwAAAGRycy9kb3ducmV2LnhtbESPX2vCQBDE3wt+h2MLfasXGykSPUMRpO2L4h8ofVty&#10;axKS24u5VdNv3ysUfBxm5jfMIh9cq67Uh9qzgck4AUVceFtzaeB4WD/PQAVBtth6JgM/FCBfjh4W&#10;mFl/4x1d91KqCOGQoYFKpMu0DkVFDsPYd8TRO/neoUTZl9r2eItw1+qXJHnVDmuOCxV2tKqoaPYX&#10;Z8Bv0/P7lIbtlzRWPi+b8L07BmOeHoe3OSihQe7h//aHNZBOUv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iUKxQAAANwAAAAPAAAAAAAAAAAAAAAAAJgCAABkcnMv&#10;ZG93bnJldi54bWxQSwUGAAAAAAQABAD1AAAAigMAAAAA&#10;" path="m31700,l15850,15850,,,31700,xe" fillcolor="blue" strokecolor="blue" strokeweight=".07339mm">
                  <v:path arrowok="t" textboxrect="0,0,31700,15850"/>
                </v:shape>
                <v:shape id="Shape 314" o:spid="_x0000_s1083" style="position:absolute;left:4678;top:4567;width:31133;height:15370;visibility:visible;mso-wrap-style:square;v-text-anchor:top" coordsize="3113261,1536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TJcQA&#10;AADcAAAADwAAAGRycy9kb3ducmV2LnhtbESPzWrDMBCE74W8g9hAb42cthTjRAkhkBBfmubnARZr&#10;Y5lYKyOpjv32VaHQ4zAz3zDL9WBb0ZMPjWMF81kGgrhyuuFawfWye8lBhIissXVMCkYKsF5NnpZY&#10;aPfgE/XnWIsE4VCgAhNjV0gZKkMWw8x1xMm7OW8xJulrqT0+Ety28jXLPqTFhtOCwY62hqr7+dsq&#10;2Jcu/+xvYcxxKC++C8ev6I5KPU+HzQJEpCH+h//aB63gbf4O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G0yXEAAAA3AAAAA8AAAAAAAAAAAAAAAAAmAIAAGRycy9k&#10;b3ducmV2LnhtbFBLBQYAAAAABAAEAPUAAACJAwAAAAA=&#10;" path="m,1536946l3113261,e" filled="f" strokeweight=".14675mm">
                  <v:stroke endcap="square"/>
                  <v:path arrowok="t" textboxrect="0,0,3113261,1536946"/>
                </v:shape>
                <v:shape id="Shape 315" o:spid="_x0000_s1084" style="position:absolute;left:2871;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0WKcQA&#10;AADcAAAADwAAAGRycy9kb3ducmV2LnhtbESPQWvCQBSE7wX/w/IEb3VjxVKiq4ggCIVqbS7eHtln&#10;Esy+jbubmP57VxA8DjPzDbNY9aYWHTlfWVYwGScgiHOrKy4UZH/b9y8QPiBrrC2Tgn/ysFoO3haY&#10;anvjX+qOoRARwj5FBWUITSqlz0sy6Me2IY7e2TqDIUpXSO3wFuGmlh9J8ikNVhwXSmxoU1J+ObZG&#10;gWuvOuuK3c/6oL/P++0sa0/9RanRsF/PQQTqwyv8bO+0gulk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9FinEAAAA3AAAAA8AAAAAAAAAAAAAAAAAmAIAAGRycy9k&#10;b3ducmV2LnhtbFBLBQYAAAAABAAEAPUAAACJAwAAAAA=&#10;" path="m,21134l,,,21134xe" fillcolor="black" strokeweight=".07339mm">
                  <v:path arrowok="t" textboxrect="0,0,0,21134"/>
                </v:shape>
                <v:shape id="Shape 316" o:spid="_x0000_s1085" style="position:absolute;left:2871;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XsQA&#10;AADcAAAADwAAAGRycy9kb3ducmV2LnhtbESPQWvCQBSE7wX/w/IEb3WjopToKiIIgmBbm4u3R/aZ&#10;BLNv4+4mxn/fFQo9DjPzDbPa9KYWHTlfWVYwGScgiHOrKy4UZD/79w8QPiBrrC2Tgid52KwHbytM&#10;tX3wN3XnUIgIYZ+igjKEJpXS5yUZ9GPbEEfvap3BEKUrpHb4iHBTy2mSLKTBiuNCiQ3tSspv59Yo&#10;cO1dZ11xOG2/9PH6uZ9n7aW/KTUa9tsliEB9+A//tQ9awWyyg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viF7EAAAA3AAAAA8AAAAAAAAAAAAAAAAAmAIAAGRycy9k&#10;b3ducmV2LnhtbFBLBQYAAAAABAAEAPUAAACJAwAAAAA=&#10;" path="m,21134l,,,21134xe" fillcolor="black" strokeweight=".07339mm">
                  <v:path arrowok="t" textboxrect="0,0,0,21134"/>
                </v:shape>
                <v:rect id="Rectangle 317" o:spid="_x0000_s1086" style="position:absolute;left:2485;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14:paraId="188BCB23" w14:textId="77777777" w:rsidR="00CC3002" w:rsidRDefault="00CC3002">
                        <w:pPr>
                          <w:spacing w:after="160" w:line="259" w:lineRule="auto"/>
                          <w:ind w:left="0" w:firstLine="0"/>
                          <w:jc w:val="left"/>
                        </w:pPr>
                        <w:r>
                          <w:rPr>
                            <w:rFonts w:ascii="Arial" w:eastAsia="Arial" w:hAnsi="Arial" w:cs="Arial"/>
                            <w:sz w:val="8"/>
                          </w:rPr>
                          <w:t>0.0</w:t>
                        </w:r>
                      </w:p>
                    </w:txbxContent>
                  </v:textbox>
                </v:rect>
                <v:shape id="Shape 318" o:spid="_x0000_s1087" style="position:absolute;left:813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5t8EA&#10;AADcAAAADwAAAGRycy9kb3ducmV2LnhtbERPTYvCMBC9C/6HMII3TV1ZkWoUEQRhwV21F29DM7bF&#10;ZlKTtNZ/vzks7PHxvtfb3tSiI+crywpm0wQEcW51xYWC7HqYLEH4gKyxtkwK3uRhuxkO1phq++Iz&#10;dZdQiBjCPkUFZQhNKqXPSzLop7YhjtzdOoMhQldI7fAVw00tP5JkIQ1WHBtKbGhfUv64tEaBa586&#10;64rjafejv+7fh8+svfUPpcajfrcCEagP/+I/91ErmM/i2ngmHg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8ubfBAAAA3AAAAA8AAAAAAAAAAAAAAAAAmAIAAGRycy9kb3du&#10;cmV2LnhtbFBLBQYAAAAABAAEAPUAAACGAwAAAAA=&#10;" path="m,21134l,,,21134xe" fillcolor="black" strokeweight=".07339mm">
                  <v:path arrowok="t" textboxrect="0,0,0,21134"/>
                </v:shape>
                <v:shape id="Shape 319" o:spid="_x0000_s1088" style="position:absolute;left:813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LMUA&#10;AADcAAAADwAAAGRycy9kb3ducmV2LnhtbESPQWvCQBSE7wX/w/IEb3Vji0Wjq4ggCEJbNRdvj+wz&#10;CWbfxt1NTP+9Wyj0OMzMN8xy3ZtadOR8ZVnBZJyAIM6trrhQkJ13rzMQPiBrrC2Tgh/ysF4NXpaY&#10;avvgI3WnUIgIYZ+igjKEJpXS5yUZ9GPbEEfvap3BEKUrpHb4iHBTy7ck+ZAGK44LJTa0LSm/nVqj&#10;wLV3nXXF/nPzrQ/Xr900ay/9TanRsN8sQATqw3/4r73XCt4nc/g9E4+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BwsxQAAANwAAAAPAAAAAAAAAAAAAAAAAJgCAABkcnMv&#10;ZG93bnJldi54bWxQSwUGAAAAAAQABAD1AAAAigMAAAAA&#10;" path="m,21134l,,,21134xe" fillcolor="black" strokeweight=".07339mm">
                  <v:path arrowok="t" textboxrect="0,0,0,21134"/>
                </v:shape>
                <v:rect id="Rectangle 320" o:spid="_x0000_s1089" style="position:absolute;left:7759;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098B3D76" w14:textId="77777777" w:rsidR="00CC3002" w:rsidRDefault="00CC3002">
                        <w:pPr>
                          <w:spacing w:after="160" w:line="259" w:lineRule="auto"/>
                          <w:ind w:left="0" w:firstLine="0"/>
                          <w:jc w:val="left"/>
                        </w:pPr>
                        <w:r>
                          <w:rPr>
                            <w:rFonts w:ascii="Arial" w:eastAsia="Arial" w:hAnsi="Arial" w:cs="Arial"/>
                            <w:sz w:val="8"/>
                          </w:rPr>
                          <w:t>0.2</w:t>
                        </w:r>
                      </w:p>
                    </w:txbxContent>
                  </v:textbox>
                </v:rect>
                <v:shape id="Shape 321" o:spid="_x0000_s1090" style="position:absolute;left:13400;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al8QA&#10;AADcAAAADwAAAGRycy9kb3ducmV2LnhtbESPQWvCQBSE7wX/w/IEb3WjYinRVUQQBEFbm4u3R/aZ&#10;BLNv4+4mpv++WxA8DjPzDbNc96YWHTlfWVYwGScgiHOrKy4UZD+7908QPiBrrC2Tgl/ysF4N3paY&#10;avvgb+rOoRARwj5FBWUITSqlz0sy6Me2IY7e1TqDIUpXSO3wEeGmltMk+ZAGK44LJTa0LSm/nVuj&#10;wLV3nXXF/rj50ofraTfP2kt/U2o07DcLEIH68Ao/23utYDa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q2pfEAAAA3AAAAA8AAAAAAAAAAAAAAAAAmAIAAGRycy9k&#10;b3ducmV2LnhtbFBLBQYAAAAABAAEAPUAAACJAwAAAAA=&#10;" path="m,21134l,,,21134xe" fillcolor="black" strokeweight=".07339mm">
                  <v:path arrowok="t" textboxrect="0,0,0,21134"/>
                </v:shape>
                <v:shape id="Shape 322" o:spid="_x0000_s1091" style="position:absolute;left:13400;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E4MUA&#10;AADcAAAADwAAAGRycy9kb3ducmV2LnhtbESPQWvCQBSE74X+h+UVvNVNUyySuooIglBQq7l4e2Sf&#10;STD7Nu5uYvrvu4LgcZiZb5jZYjCN6Mn52rKCj3ECgriwuuZSQX5cv09B+ICssbFMCv7Iw2L++jLD&#10;TNsb/1J/CKWIEPYZKqhCaDMpfVGRQT+2LXH0ztYZDFG6UmqHtwg3jUyT5EsarDkuVNjSqqLicuiM&#10;Atdddd6Xm+1yr3/Ou/Uk707DRanR27D8BhFoCM/wo73RCj7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ETgxQAAANwAAAAPAAAAAAAAAAAAAAAAAJgCAABkcnMv&#10;ZG93bnJldi54bWxQSwUGAAAAAAQABAD1AAAAigMAAAAA&#10;" path="m,21134l,,,21134xe" fillcolor="black" strokeweight=".07339mm">
                  <v:path arrowok="t" textboxrect="0,0,0,21134"/>
                </v:shape>
                <v:rect id="Rectangle 323" o:spid="_x0000_s1092" style="position:absolute;left:13012;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43D50E9C" w14:textId="77777777" w:rsidR="00CC3002" w:rsidRDefault="00CC3002">
                        <w:pPr>
                          <w:spacing w:after="160" w:line="259" w:lineRule="auto"/>
                          <w:ind w:left="0" w:firstLine="0"/>
                          <w:jc w:val="left"/>
                        </w:pPr>
                        <w:r>
                          <w:rPr>
                            <w:rFonts w:ascii="Arial" w:eastAsia="Arial" w:hAnsi="Arial" w:cs="Arial"/>
                            <w:sz w:val="8"/>
                          </w:rPr>
                          <w:t>0.4</w:t>
                        </w:r>
                      </w:p>
                    </w:txbxContent>
                  </v:textbox>
                </v:rect>
                <v:shape id="Shape 324" o:spid="_x0000_s1093" style="position:absolute;left:1866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5D8YA&#10;AADcAAAADwAAAGRycy9kb3ducmV2LnhtbESPW2vCQBSE3wX/w3IKvummtpYSs4oUBEHoxebFt0P2&#10;5ILZs3F3E9N/3y0UfBxm5hsm246mFQM531hW8LhIQBAXVjdcKci/9/NXED4ga2wtk4If8rDdTCcZ&#10;ptre+IuGU6hEhLBPUUEdQpdK6YuaDPqF7YijV1pnMETpKqkd3iLctHKZJC/SYMNxocaO3moqLqfe&#10;KHD9VedDdXjffepj+bFf5f15vCg1exh3axCBxnAP/7cPWsHT8hn+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15D8YAAADcAAAADwAAAAAAAAAAAAAAAACYAgAAZHJz&#10;L2Rvd25yZXYueG1sUEsFBgAAAAAEAAQA9QAAAIsDAAAAAA==&#10;" path="m,21134l,,,21134xe" fillcolor="black" strokeweight=".07339mm">
                  <v:path arrowok="t" textboxrect="0,0,0,21134"/>
                </v:shape>
                <v:shape id="Shape 325" o:spid="_x0000_s1094" style="position:absolute;left:1866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clMQA&#10;AADcAAAADwAAAGRycy9kb3ducmV2LnhtbESPQWvCQBSE7wX/w/IEb3WjYinRVUQQBMG2Nhdvj+wz&#10;CWbfxt1NjP++WxA8DjPzDbNc96YWHTlfWVYwGScgiHOrKy4UZL+7908QPiBrrC2Tggd5WK8Gb0tM&#10;tb3zD3WnUIgIYZ+igjKEJpXS5yUZ9GPbEEfvYp3BEKUrpHZ4j3BTy2mSfEiDFceFEhvalpRfT61R&#10;4Nqbzrpif9x868PlazfP2nN/VWo07DcLEIH68Ao/23utYDadw/+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R3JTEAAAA3AAAAA8AAAAAAAAAAAAAAAAAmAIAAGRycy9k&#10;b3ducmV2LnhtbFBLBQYAAAAABAAEAPUAAACJAwAAAAA=&#10;" path="m,21134l,,,21134xe" fillcolor="black" strokeweight=".07339mm">
                  <v:path arrowok="t" textboxrect="0,0,0,21134"/>
                </v:shape>
                <v:rect id="Rectangle 326" o:spid="_x0000_s1095" style="position:absolute;left:18278;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14:paraId="5527DE6B" w14:textId="77777777" w:rsidR="00CC3002" w:rsidRDefault="00CC3002">
                        <w:pPr>
                          <w:spacing w:after="160" w:line="259" w:lineRule="auto"/>
                          <w:ind w:left="0" w:firstLine="0"/>
                          <w:jc w:val="left"/>
                        </w:pPr>
                        <w:r>
                          <w:rPr>
                            <w:rFonts w:ascii="Arial" w:eastAsia="Arial" w:hAnsi="Arial" w:cs="Arial"/>
                            <w:sz w:val="8"/>
                          </w:rPr>
                          <w:t>0.6</w:t>
                        </w:r>
                      </w:p>
                    </w:txbxContent>
                  </v:textbox>
                </v:rect>
                <v:shape id="Shape 327" o:spid="_x0000_s1096" style="position:absolute;left:23929;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eMYA&#10;AADcAAAADwAAAGRycy9kb3ducmV2LnhtbESPW2vCQBSE3wX/w3IKvummltoSs4oUBEHoxebFt0P2&#10;5ILZs3F3E9N/3y0UfBxm5hsm246mFQM531hW8LhIQBAXVjdcKci/9/NXED4ga2wtk4If8rDdTCcZ&#10;ptre+IuGU6hEhLBPUUEdQpdK6YuaDPqF7YijV1pnMETpKqkd3iLctHKZJCtpsOG4UGNHbzUVl1Nv&#10;FLj+qvOhOrzvPvWx/Ng/5/15vCg1exh3axCBxnAP/7cPWsHT8gX+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neMYAAADcAAAADwAAAAAAAAAAAAAAAACYAgAAZHJz&#10;L2Rvd25yZXYueG1sUEsFBgAAAAAEAAQA9QAAAIsDAAAAAA==&#10;" path="m,21134l,,,21134xe" fillcolor="black" strokeweight=".07339mm">
                  <v:path arrowok="t" textboxrect="0,0,0,21134"/>
                </v:shape>
                <v:shape id="Shape 328" o:spid="_x0000_s1097" style="position:absolute;left:23929;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zCsMA&#10;AADcAAAADwAAAGRycy9kb3ducmV2LnhtbERPyWrDMBC9F/IPYgq9NXJdUoIbJYSAwVBo08SX3gZr&#10;YptYI1eSl/59dQjk+Hj7ZjebTozkfGtZwcsyAUFcWd1yraA8589rED4ga+wsk4I/8rDbLh42mGk7&#10;8TeNp1CLGMI+QwVNCH0mpa8aMuiXtieO3MU6gyFCV0vtcIrhppNpkrxJgy3HhgZ7OjRUXU+DUeCG&#10;X12OdfG5P+qPy1e+Koef+arU0+O8fwcRaA538c1daAWvaVwb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zCsMAAADcAAAADwAAAAAAAAAAAAAAAACYAgAAZHJzL2Rv&#10;d25yZXYueG1sUEsFBgAAAAAEAAQA9QAAAIgDAAAAAA==&#10;" path="m,21134l,,,21134xe" fillcolor="black" strokeweight=".07339mm">
                  <v:path arrowok="t" textboxrect="0,0,0,21134"/>
                </v:shape>
                <v:rect id="Rectangle 329" o:spid="_x0000_s1098" style="position:absolute;left:23544;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14:paraId="2E8A5B94" w14:textId="77777777" w:rsidR="00CC3002" w:rsidRDefault="00CC3002">
                        <w:pPr>
                          <w:spacing w:after="160" w:line="259" w:lineRule="auto"/>
                          <w:ind w:left="0" w:firstLine="0"/>
                          <w:jc w:val="left"/>
                        </w:pPr>
                        <w:r>
                          <w:rPr>
                            <w:rFonts w:ascii="Arial" w:eastAsia="Arial" w:hAnsi="Arial" w:cs="Arial"/>
                            <w:sz w:val="8"/>
                          </w:rPr>
                          <w:t>0.8</w:t>
                        </w:r>
                      </w:p>
                    </w:txbxContent>
                  </v:textbox>
                </v:rect>
                <v:shape id="Shape 330" o:spid="_x0000_s1099" style="position:absolute;left:29194;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0cMA&#10;AADcAAAADwAAAGRycy9kb3ducmV2LnhtbERPyWrDMBC9F/IPYgq5NXJrUoobJYSAwRBo09SX3gZr&#10;YptYI1eSl/59dQjk+Hj7ZjebTozkfGtZwfMqAUFcWd1yraD8zp/eQPiArLGzTAr+yMNuu3jYYKbt&#10;xF80nkMtYgj7DBU0IfSZlL5qyKBf2Z44chfrDIYIXS21wymGm06+JMmrNNhybGiwp0ND1fU8GAVu&#10;+NXlWBcf+5M+Xj7zdTn8zFello/z/h1EoDncxTd3oRWkaZwfz8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p0cMAAADcAAAADwAAAAAAAAAAAAAAAACYAgAAZHJzL2Rv&#10;d25yZXYueG1sUEsFBgAAAAAEAAQA9QAAAIgDAAAAAA==&#10;" path="m,21134l,,,21134xe" fillcolor="black" strokeweight=".07339mm">
                  <v:path arrowok="t" textboxrect="0,0,0,21134"/>
                </v:shape>
                <v:shape id="Shape 331" o:spid="_x0000_s1100" style="position:absolute;left:29194;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MSsQA&#10;AADcAAAADwAAAGRycy9kb3ducmV2LnhtbESPQWvCQBSE7wX/w/IEb3VjxSLRVUQQhIK2mou3R/aZ&#10;BLNv4+4mpv++WxA8DjPzDbNc96YWHTlfWVYwGScgiHOrKy4UZOfd+xyED8gaa8uk4Jc8rFeDtyWm&#10;2j74h7pTKESEsE9RQRlCk0rp85IM+rFtiKN3tc5giNIVUjt8RLip5UeSfEqDFceFEhvalpTfTq1R&#10;4Nq7zrpif9h866/rcTfL2kt/U2o07DcLEIH68Ao/23utYDqdwP+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zTErEAAAA3AAAAA8AAAAAAAAAAAAAAAAAmAIAAGRycy9k&#10;b3ducmV2LnhtbFBLBQYAAAAABAAEAPUAAACJAwAAAAA=&#10;" path="m,21134l,,,21134xe" fillcolor="black" strokeweight=".07339mm">
                  <v:path arrowok="t" textboxrect="0,0,0,21134"/>
                </v:shape>
                <v:rect id="Rectangle 332" o:spid="_x0000_s1101" style="position:absolute;left:28820;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14:paraId="3E398FAC" w14:textId="77777777" w:rsidR="00CC3002" w:rsidRDefault="00CC3002">
                        <w:pPr>
                          <w:spacing w:after="160" w:line="259" w:lineRule="auto"/>
                          <w:ind w:left="0" w:firstLine="0"/>
                          <w:jc w:val="left"/>
                        </w:pPr>
                        <w:r>
                          <w:rPr>
                            <w:rFonts w:ascii="Arial" w:eastAsia="Arial" w:hAnsi="Arial" w:cs="Arial"/>
                            <w:sz w:val="8"/>
                          </w:rPr>
                          <w:t>1.0</w:t>
                        </w:r>
                      </w:p>
                    </w:txbxContent>
                  </v:textbox>
                </v:rect>
                <v:shape id="Shape 333" o:spid="_x0000_s1102" style="position:absolute;left:34458;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13psUA&#10;AADcAAAADwAAAGRycy9kb3ducmV2LnhtbESPQWvCQBSE74X+h+UVvNVNGyySuooIglBQq7l4e2Sf&#10;STD7Nu5uYvrvu4LgcZiZb5jZYjCN6Mn52rKCj3ECgriwuuZSQX5cv09B+ICssbFMCv7Iw2L++jLD&#10;TNsb/1J/CKWIEPYZKqhCaDMpfVGRQT+2LXH0ztYZDFG6UmqHtwg3jfxMki9psOa4UGFLq4qKy6Ez&#10;Clx31XlfbrbLvf4579aTvDsNF6VGb8PyG0SgITzDj/ZGK0jT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XemxQAAANwAAAAPAAAAAAAAAAAAAAAAAJgCAABkcnMv&#10;ZG93bnJldi54bWxQSwUGAAAAAAQABAD1AAAAigMAAAAA&#10;" path="m,21134l,,,21134xe" fillcolor="black" strokeweight=".07339mm">
                  <v:path arrowok="t" textboxrect="0,0,0,21134"/>
                </v:shape>
                <v:shape id="Shape 334" o:spid="_x0000_s1103" style="position:absolute;left:34458;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v0sUA&#10;AADcAAAADwAAAGRycy9kb3ducmV2LnhtbESPQWvCQBSE7wX/w/IEb3VjtUWiq0hBEITaai7eHtln&#10;Esy+jbubmP57Vyj0OMzMN8xy3ZtadOR8ZVnBZJyAIM6trrhQkJ22r3MQPiBrrC2Tgl/ysF4NXpaY&#10;anvnH+qOoRARwj5FBWUITSqlz0sy6Me2IY7exTqDIUpXSO3wHuGmlm9J8iENVhwXSmzos6T8emyN&#10;AtfedNYVu6/Nt95fDtv3rD33V6VGw36zABGoD//hv/ZOK5hOZ/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O/SxQAAANwAAAAPAAAAAAAAAAAAAAAAAJgCAABkcnMv&#10;ZG93bnJldi54bWxQSwUGAAAAAAQABAD1AAAAigMAAAAA&#10;" path="m,21134l,,,21134xe" fillcolor="black" strokeweight=".07339mm">
                  <v:path arrowok="t" textboxrect="0,0,0,21134"/>
                </v:shape>
                <v:rect id="Rectangle 335" o:spid="_x0000_s1104" style="position:absolute;left:34093;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3D01FBB5" w14:textId="77777777" w:rsidR="00CC3002" w:rsidRDefault="00CC3002">
                        <w:pPr>
                          <w:spacing w:after="160" w:line="259" w:lineRule="auto"/>
                          <w:ind w:left="0" w:firstLine="0"/>
                          <w:jc w:val="left"/>
                        </w:pPr>
                        <w:r>
                          <w:rPr>
                            <w:rFonts w:ascii="Arial" w:eastAsia="Arial" w:hAnsi="Arial" w:cs="Arial"/>
                            <w:sz w:val="8"/>
                          </w:rPr>
                          <w:t>1.2</w:t>
                        </w:r>
                      </w:p>
                    </w:txbxContent>
                  </v:textbox>
                </v:rect>
                <v:shape id="Shape 336" o:spid="_x0000_s1105" style="position:absolute;left:39723;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UPsYA&#10;AADcAAAADwAAAGRycy9kb3ducmV2LnhtbESPzWrDMBCE74W+g9hAbo2chobgRg6hEAgE0tbxpbfF&#10;Wv8Qa+VKsuO8fVUo9DjMzDfMdjeZTozkfGtZwXKRgCAurW65VlBcDk8bED4ga+wsk4I7edhljw9b&#10;TLW98SeNeahFhLBPUUETQp9K6cuGDPqF7YmjV1lnMETpaqkd3iLcdPI5SdbSYMtxocGe3hoqr/lg&#10;FLjhWxdjfTzvP/Spej+8FMPXdFVqPpv2ryACTeE//Nc+agWr1Rp+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rUPsYAAADcAAAADwAAAAAAAAAAAAAAAACYAgAAZHJz&#10;L2Rvd25yZXYueG1sUEsFBgAAAAAEAAQA9QAAAIsDAAAAAA==&#10;" path="m,21134l,,,21134xe" fillcolor="black" strokeweight=".07339mm">
                  <v:path arrowok="t" textboxrect="0,0,0,21134"/>
                </v:shape>
                <v:shape id="Shape 337" o:spid="_x0000_s1106" style="position:absolute;left:39723;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xpcUA&#10;AADcAAAADwAAAGRycy9kb3ducmV2LnhtbESPQWvCQBSE7wX/w/IEb3VjxVaiq0hBEITaai7eHtln&#10;Esy+jbubmP57Vyj0OMzMN8xy3ZtadOR8ZVnBZJyAIM6trrhQkJ22r3MQPiBrrC2Tgl/ysF4NXpaY&#10;anvnH+qOoRARwj5FBWUITSqlz0sy6Me2IY7exTqDIUpXSO3wHuGmlm9J8i4NVhwXSmzos6T8emyN&#10;AtfedNYVu6/Nt95fDttZ1p77q1KjYb9ZgAjUh//wX3unFUynH/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nGlxQAAANwAAAAPAAAAAAAAAAAAAAAAAJgCAABkcnMv&#10;ZG93bnJldi54bWxQSwUGAAAAAAQABAD1AAAAigMAAAAA&#10;" path="m,21134l,,,21134xe" fillcolor="black" strokeweight=".07339mm">
                  <v:path arrowok="t" textboxrect="0,0,0,21134"/>
                </v:shape>
                <v:rect id="Rectangle 338" o:spid="_x0000_s1107" style="position:absolute;left:39346;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14:paraId="0799369F" w14:textId="77777777" w:rsidR="00CC3002" w:rsidRDefault="00CC3002">
                        <w:pPr>
                          <w:spacing w:after="160" w:line="259" w:lineRule="auto"/>
                          <w:ind w:left="0" w:firstLine="0"/>
                          <w:jc w:val="left"/>
                        </w:pPr>
                        <w:r>
                          <w:rPr>
                            <w:rFonts w:ascii="Arial" w:eastAsia="Arial" w:hAnsi="Arial" w:cs="Arial"/>
                            <w:sz w:val="8"/>
                          </w:rPr>
                          <w:t>1.4</w:t>
                        </w:r>
                      </w:p>
                    </w:txbxContent>
                  </v:textbox>
                </v:rect>
                <v:rect id="Rectangle 1061" o:spid="_x0000_s1108" style="position:absolute;left:41161;top:20740;width:39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14:paraId="41C22481" w14:textId="77777777" w:rsidR="00CC3002" w:rsidRDefault="00CC3002">
                        <w:pPr>
                          <w:spacing w:after="160" w:line="259" w:lineRule="auto"/>
                          <w:ind w:left="0" w:firstLine="0"/>
                          <w:jc w:val="left"/>
                        </w:pPr>
                        <w:r>
                          <w:rPr>
                            <w:rFonts w:ascii="Arial" w:eastAsia="Arial" w:hAnsi="Arial" w:cs="Arial"/>
                            <w:sz w:val="8"/>
                          </w:rPr>
                          <w:t>4</w:t>
                        </w:r>
                      </w:p>
                    </w:txbxContent>
                  </v:textbox>
                </v:rect>
                <v:rect id="Rectangle 6779" o:spid="_x0000_s1109" style="position:absolute;left:40058;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8l8cA&#10;AADdAAAADwAAAGRycy9kb3ducmV2LnhtbESPQWvCQBSE74L/YXmCN93YgzHRNQRbMcdWC9bbI/ua&#10;hGbfhuzWpP313UKhx2FmvmF22WhacafeNZYVrJYRCOLS6oYrBa+X42IDwnlkja1lUvBFDrL9dLLD&#10;VNuBX+h+9pUIEHYpKqi971IpXVmTQbe0HXHw3m1v0AfZV1L3OAS4aeVDFK2lwYbDQo0dHWoqP86f&#10;RsFp0+Vvhf0eqvbpdro+X5PHS+KVms/GfAvC0+j/w3/tQitYx3EC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vJfHAAAA3QAAAA8AAAAAAAAAAAAAAAAAmAIAAGRy&#10;cy9kb3ducmV2LnhtbFBLBQYAAAAABAAEAPUAAACMAwAAAAA=&#10;" filled="f" stroked="f">
                  <v:textbox inset="0,0,0,0">
                    <w:txbxContent>
                      <w:p w14:paraId="0EFF4172" w14:textId="77777777" w:rsidR="00CC3002" w:rsidRDefault="00CC3002">
                        <w:pPr>
                          <w:spacing w:after="160" w:line="259" w:lineRule="auto"/>
                          <w:ind w:left="0" w:firstLine="0"/>
                          <w:jc w:val="left"/>
                        </w:pPr>
                        <w:r>
                          <w:rPr>
                            <w:rFonts w:ascii="Arial" w:eastAsia="Arial" w:hAnsi="Arial" w:cs="Arial"/>
                            <w:sz w:val="8"/>
                          </w:rPr>
                          <w:t>1</w:t>
                        </w:r>
                      </w:p>
                    </w:txbxContent>
                  </v:textbox>
                </v:rect>
                <v:rect id="Rectangle 6780" o:spid="_x0000_s1110" style="position:absolute;left:40394;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1lLcQA&#10;AADdAAAADwAAAGRycy9kb3ducmV2LnhtbERPPW/CMBDdK/EfrENia5x2gJDGiRAUwdhCJWA7xdck&#10;anyOYkMCv74eKnV8et9ZMZpW3Kh3jWUFL1EMgri0uuFKwddx+5yAcB5ZY2uZFNzJQZFPnjJMtR34&#10;k24HX4kQwi5FBbX3XSqlK2sy6CLbEQfu2/YGfYB9JXWPQwg3rXyN47k02HBoqLGjdU3lz+FqFOyS&#10;bnXe28dQte+X3enjtNwcl16p2XRcvYHwNPp/8Z97rxXMF0n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ZS3EAAAA3QAAAA8AAAAAAAAAAAAAAAAAmAIAAGRycy9k&#10;b3ducmV2LnhtbFBLBQYAAAAABAAEAPUAAACJAwAAAAA=&#10;" filled="f" stroked="f">
                  <v:textbox inset="0,0,0,0">
                    <w:txbxContent>
                      <w:p w14:paraId="18FAEECC" w14:textId="77777777" w:rsidR="00CC3002" w:rsidRDefault="00CC3002">
                        <w:pPr>
                          <w:spacing w:after="160" w:line="259" w:lineRule="auto"/>
                          <w:ind w:left="0" w:firstLine="0"/>
                          <w:jc w:val="left"/>
                        </w:pPr>
                        <w:proofErr w:type="gramStart"/>
                        <w:r>
                          <w:rPr>
                            <w:rFonts w:ascii="Arial" w:eastAsia="Arial" w:hAnsi="Arial" w:cs="Arial"/>
                            <w:sz w:val="8"/>
                          </w:rPr>
                          <w:t>e</w:t>
                        </w:r>
                        <w:proofErr w:type="gramEnd"/>
                      </w:p>
                    </w:txbxContent>
                  </v:textbox>
                </v:rect>
                <v:shape id="Shape 7481" o:spid="_x0000_s1111" style="position:absolute;left:40775;top:21031;width:331;height:92;visibility:visible;mso-wrap-style:square;v-text-anchor:top" coordsize="330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mJsgA&#10;AADdAAAADwAAAGRycy9kb3ducmV2LnhtbESPQWvCQBSE7wX/w/IEL0U3SomSuooKgqVCaQy0x0f2&#10;NYlm38bs1qT/visUehxm5htmue5NLW7UusqygukkAkGcW11xoSA77ccLEM4ja6wtk4IfcrBeDR6W&#10;mGjb8TvdUl+IAGGXoILS+yaR0uUlGXQT2xAH78u2Bn2QbSF1i12Am1rOoiiWBisOCyU2tCspv6Tf&#10;RkGzje05S98+ji/Xx+y1+4zT6BQrNRr2m2cQnnr/H/5rH7SC+dNiCvc34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e+YmyAAAAN0AAAAPAAAAAAAAAAAAAAAAAJgCAABk&#10;cnMvZG93bnJldi54bWxQSwUGAAAAAAQABAD1AAAAjQMAAAAA&#10;" path="m,l33085,r,9144l,9144,,e" fillcolor="black" stroked="f" strokeweight="0">
                  <v:stroke miterlimit="83231f" joinstyle="miter"/>
                  <v:path arrowok="t" textboxrect="0,0,33085,9144"/>
                </v:shape>
                <v:shape id="Shape 341" o:spid="_x0000_s1112" style="position:absolute;left:2871;top:1993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q8YA&#10;AADcAAAADwAAAGRycy9kb3ducmV2LnhtbESPT2vCQBTE74V+h+UVequb1CI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q8YAAADcAAAADwAAAAAAAAAAAAAAAACYAgAAZHJz&#10;L2Rvd25yZXYueG1sUEsFBgAAAAAEAAQA9QAAAIsDAAAAAA==&#10;" path="m21134,l,,21134,xe" fillcolor="black" strokeweight=".07339mm">
                  <v:path arrowok="t" textboxrect="0,0,21134,0"/>
                </v:shape>
                <v:shape id="Shape 342" o:spid="_x0000_s1113" style="position:absolute;left:39511;top:1993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1/3MYA&#10;AADcAAAADwAAAGRycy9kb3ducmV2LnhtbESPT2vCQBTE74LfYXmCN91ES7HRVUpBbIXin3rw+Mi+&#10;ZlOzb0N2jem3dwsFj8PM/IZZrDpbiZYaXzpWkI4TEMS50yUXCk5f69EMhA/IGivHpOCXPKyW/d4C&#10;M+1ufKD2GAoRIewzVGBCqDMpfW7Ioh+7mjh6366xGKJsCqkbvEW4reQkSZ6lxZLjgsGa3gzll+PV&#10;Kvgwp3N7STc0nf1sP9PrS7vf6J1Sw0H3OgcRqAuP8H/7XSuYPk3g70w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1/3MYAAADcAAAADwAAAAAAAAAAAAAAAACYAgAAZHJz&#10;L2Rvd25yZXYueG1sUEsFBgAAAAAEAAQA9QAAAIsDAAAAAA==&#10;" path="m21134,l,,21134,xe" fillcolor="black" strokeweight=".07339mm">
                  <v:path arrowok="t" textboxrect="0,0,21134,0"/>
                </v:shape>
                <v:rect id="Rectangle 343" o:spid="_x0000_s1114" style="position:absolute;left:2393;top:19604;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14:paraId="57303706" w14:textId="77777777" w:rsidR="00CC3002" w:rsidRDefault="00CC3002">
                        <w:pPr>
                          <w:spacing w:after="160" w:line="259" w:lineRule="auto"/>
                          <w:ind w:left="0" w:firstLine="0"/>
                          <w:jc w:val="left"/>
                        </w:pPr>
                        <w:r>
                          <w:rPr>
                            <w:rFonts w:ascii="Arial" w:eastAsia="Arial" w:hAnsi="Arial" w:cs="Arial"/>
                            <w:sz w:val="8"/>
                          </w:rPr>
                          <w:t>0</w:t>
                        </w:r>
                      </w:p>
                    </w:txbxContent>
                  </v:textbox>
                </v:rect>
                <v:shape id="Shape 344" o:spid="_x0000_s1115" style="position:absolute;left:2871;top:1659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CM8YA&#10;AADcAAAADwAAAGRycy9kb3ducmV2LnhtbESPT2vCQBTE7wW/w/KE3uomVcRGVymFYhWKf+rB4yP7&#10;mk3Nvg3ZNcZv7xYEj8PM/IaZLTpbiZYaXzpWkA4SEMS50yUXCg4/ny8TED4ga6wck4IreVjMe08z&#10;zLS78I7afShEhLDPUIEJoc6k9Lkhi37gauLo/brGYoiyKaRu8BLhtpKvSTKWFkuOCwZr+jCUn/Zn&#10;q2BlDsf2lC5pOPlbf6fnt3a71Bulnvvd+xREoC48wvf2l1YwHI3g/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hCM8YAAADcAAAADwAAAAAAAAAAAAAAAACYAgAAZHJz&#10;L2Rvd25yZXYueG1sUEsFBgAAAAAEAAQA9QAAAIsDAAAAAA==&#10;" path="m21134,l,,21134,xe" fillcolor="black" strokeweight=".07339mm">
                  <v:path arrowok="t" textboxrect="0,0,21134,0"/>
                </v:shape>
                <v:shape id="Shape 345" o:spid="_x0000_s1116" style="position:absolute;left:39511;top:1659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qMYA&#10;AADcAAAADwAAAGRycy9kb3ducmV2LnhtbESPQWvCQBSE74X+h+UVequbaC0aXUWEYiuIrfXg8ZF9&#10;ZqPZtyG7xvTfu0Khx2FmvmGm885WoqXGl44VpL0EBHHudMmFgv3P+8sIhA/IGivHpOCXPMxnjw9T&#10;zLS78je1u1CICGGfoQITQp1J6XNDFn3P1cTRO7rGYoiyKaRu8BrhtpL9JHmTFkuOCwZrWhrKz7uL&#10;VfBp9of2nK5oMDqtN+ll3H6t9Fap56duMQERqAv/4b/2h1YweB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nqMYAAADcAAAADwAAAAAAAAAAAAAAAACYAgAAZHJz&#10;L2Rvd25yZXYueG1sUEsFBgAAAAAEAAQA9QAAAIsDAAAAAA==&#10;" path="m21134,l,,21134,xe" fillcolor="black" strokeweight=".07339mm">
                  <v:path arrowok="t" textboxrect="0,0,21134,0"/>
                </v:shape>
                <v:rect id="Rectangle 346" o:spid="_x0000_s1117" style="position:absolute;left:2430;top:1625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14:paraId="1332DBC3" w14:textId="77777777" w:rsidR="00CC3002" w:rsidRDefault="00CC3002">
                        <w:pPr>
                          <w:spacing w:after="160" w:line="259" w:lineRule="auto"/>
                          <w:ind w:left="0" w:firstLine="0"/>
                          <w:jc w:val="left"/>
                        </w:pPr>
                        <w:r>
                          <w:rPr>
                            <w:rFonts w:ascii="Arial" w:eastAsia="Arial" w:hAnsi="Arial" w:cs="Arial"/>
                            <w:sz w:val="8"/>
                          </w:rPr>
                          <w:t>1</w:t>
                        </w:r>
                      </w:p>
                    </w:txbxContent>
                  </v:textbox>
                </v:rect>
                <v:shape id="Shape 347" o:spid="_x0000_s1118" style="position:absolute;left:2871;top:1324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rcRMYA&#10;AADcAAAADwAAAGRycy9kb3ducmV2LnhtbESPQWvCQBSE74X+h+UVequbaLE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rcRMYAAADcAAAADwAAAAAAAAAAAAAAAACYAgAAZHJz&#10;L2Rvd25yZXYueG1sUEsFBgAAAAAEAAQA9QAAAIsDAAAAAA==&#10;" path="m21134,l,,21134,xe" fillcolor="black" strokeweight=".07339mm">
                  <v:path arrowok="t" textboxrect="0,0,21134,0"/>
                </v:shape>
                <v:shape id="Shape 348" o:spid="_x0000_s1119" style="position:absolute;left:39511;top:1324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INsMA&#10;AADcAAAADwAAAGRycy9kb3ducmV2LnhtbERPz2vCMBS+D/Y/hDfwNtOqiKtGGYKoA9GpB4+P5tl0&#10;Ni+libX+98thsOPH93u26GwlWmp86VhB2k9AEOdOl1woOJ9W7xMQPiBrrByTgid5WMxfX2aYaffg&#10;b2qPoRAxhH2GCkwIdSalzw1Z9H1XE0fu6hqLIcKmkLrBRwy3lRwkyVhaLDk2GKxpaSi/He9Wwdac&#10;L+0tXdNw8vO1S+8f7WGt90r13rrPKYhAXfgX/7k3WsFwFNfG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VINsMAAADcAAAADwAAAAAAAAAAAAAAAACYAgAAZHJzL2Rv&#10;d25yZXYueG1sUEsFBgAAAAAEAAQA9QAAAIgDAAAAAA==&#10;" path="m21134,l,,21134,xe" fillcolor="black" strokeweight=".07339mm">
                  <v:path arrowok="t" textboxrect="0,0,21134,0"/>
                </v:shape>
                <v:rect id="Rectangle 349" o:spid="_x0000_s1120" style="position:absolute;left:2415;top:1291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38C18407" w14:textId="77777777" w:rsidR="00CC3002" w:rsidRDefault="00CC3002">
                        <w:pPr>
                          <w:spacing w:after="160" w:line="259" w:lineRule="auto"/>
                          <w:ind w:left="0" w:firstLine="0"/>
                          <w:jc w:val="left"/>
                        </w:pPr>
                        <w:r>
                          <w:rPr>
                            <w:rFonts w:ascii="Arial" w:eastAsia="Arial" w:hAnsi="Arial" w:cs="Arial"/>
                            <w:sz w:val="8"/>
                          </w:rPr>
                          <w:t>2</w:t>
                        </w:r>
                      </w:p>
                    </w:txbxContent>
                  </v:textbox>
                </v:rect>
                <v:shape id="Shape 350" o:spid="_x0000_s1121" style="position:absolute;left:2871;top:990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S7cMA&#10;AADcAAAADwAAAGRycy9kb3ducmV2LnhtbERPz2vCMBS+D/Y/hDfwNtMqiqtGGYKoA9GpB4+P5tl0&#10;Ni+libX+98thsOPH93u26GwlWmp86VhB2k9AEOdOl1woOJ9W7xMQPiBrrByTgid5WMxfX2aYaffg&#10;b2qPoRAxhH2GCkwIdSalzw1Z9H1XE0fu6hqLIcKmkLrBRwy3lRwkyVhaLDk2GKxpaSi/He9Wwdac&#10;L+0tXdNw8vO1S+8f7WGt90r13rrPKYhAXfgX/7k3WsFwFOfH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rS7cMAAADcAAAADwAAAAAAAAAAAAAAAACYAgAAZHJzL2Rv&#10;d25yZXYueG1sUEsFBgAAAAAEAAQA9QAAAIgDAAAAAA==&#10;" path="m21134,l,,21134,xe" fillcolor="black" strokeweight=".07339mm">
                  <v:path arrowok="t" textboxrect="0,0,21134,0"/>
                </v:shape>
                <v:shape id="Shape 351" o:spid="_x0000_s1122" style="position:absolute;left:39511;top:990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3dsYA&#10;AADcAAAADwAAAGRycy9kb3ducmV2LnhtbESPT2vCQBTE74V+h+UVequbVCoaXaUUiq0g/j14fGSf&#10;2dTs25BdY/rtXUHwOMzMb5jJrLOVaKnxpWMFaS8BQZw7XXKhYL/7fhuC8AFZY+WYFPyTh9n0+WmC&#10;mXYX3lC7DYWIEPYZKjAh1JmUPjdk0fdcTRy9o2sshiibQuoGLxFuK/meJANpseS4YLCmL0P5aXu2&#10;Cn7N/tCe0jn1h3+LZXoeteu5Xin1+tJ9jkEE6sIjfG//aAX9j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Z3dsYAAADcAAAADwAAAAAAAAAAAAAAAACYAgAAZHJz&#10;L2Rvd25yZXYueG1sUEsFBgAAAAAEAAQA9QAAAIsDAAAAAA==&#10;" path="m21134,l,,21134,xe" fillcolor="black" strokeweight=".07339mm">
                  <v:path arrowok="t" textboxrect="0,0,21134,0"/>
                </v:shape>
                <v:rect id="Rectangle 352" o:spid="_x0000_s1123" style="position:absolute;left:2406;top:957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14:paraId="65F09E77" w14:textId="77777777" w:rsidR="00CC3002" w:rsidRDefault="00CC3002">
                        <w:pPr>
                          <w:spacing w:after="160" w:line="259" w:lineRule="auto"/>
                          <w:ind w:left="0" w:firstLine="0"/>
                          <w:jc w:val="left"/>
                        </w:pPr>
                        <w:r>
                          <w:rPr>
                            <w:rFonts w:ascii="Arial" w:eastAsia="Arial" w:hAnsi="Arial" w:cs="Arial"/>
                            <w:sz w:val="8"/>
                          </w:rPr>
                          <w:t>3</w:t>
                        </w:r>
                      </w:p>
                    </w:txbxContent>
                  </v:textbox>
                </v:rect>
                <v:shape id="Shape 353" o:spid="_x0000_s1124" style="position:absolute;left:2871;top:6558;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MmsYA&#10;AADcAAAADwAAAGRycy9kb3ducmV2LnhtbESPQWvCQBSE7wX/w/IEb3WThhYbXUUKYisUrfXQ4yP7&#10;zEazb0N2jem/dwsFj8PMfMPMFr2tRUetrxwrSMcJCOLC6YpLBYfv1eMEhA/IGmvHpOCXPCzmg4cZ&#10;5tpd+Yu6fShFhLDPUYEJocml9IUhi37sGuLoHV1rMUTZllK3eI1wW8unJHmRFiuOCwYbejNUnPcX&#10;q+DDHH66c7qmbHLafKaX12631lulRsN+OQURqA/38H/7XSvInj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hMmsYAAADcAAAADwAAAAAAAAAAAAAAAACYAgAAZHJz&#10;L2Rvd25yZXYueG1sUEsFBgAAAAAEAAQA9QAAAIsDAAAAAA==&#10;" path="m21134,l,,21134,xe" fillcolor="black" strokeweight=".07339mm">
                  <v:path arrowok="t" textboxrect="0,0,21134,0"/>
                </v:shape>
                <v:shape id="Shape 354" o:spid="_x0000_s1125" style="position:absolute;left:39511;top:6558;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HU7sYA&#10;AADcAAAADwAAAGRycy9kb3ducmV2LnhtbESPQWvCQBSE74X+h+UVequbaC0aXUWEYiuIrfXg8ZF9&#10;ZqPZtyG7xvTfu0Khx2FmvmGm885WoqXGl44VpL0EBHHudMmFgv3P+8sIhA/IGivHpOCXPMxnjw9T&#10;zLS78je1u1CICGGfoQITQp1J6XNDFn3P1cTRO7rGYoiyKaRu8BrhtpL9JHmTFkuOCwZrWhrKz7uL&#10;VfBp9of2nK5oMDqtN+ll3H6t9Fap56duMQERqAv/4b/2h1YwGL7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HU7sYAAADcAAAADwAAAAAAAAAAAAAAAACYAgAAZHJz&#10;L2Rvd25yZXYueG1sUEsFBgAAAAAEAAQA9QAAAIsDAAAAAA==&#10;" path="m21134,l,,21134,xe" fillcolor="black" strokeweight=".07339mm">
                  <v:path arrowok="t" textboxrect="0,0,21134,0"/>
                </v:shape>
                <v:rect id="Rectangle 355" o:spid="_x0000_s1126" style="position:absolute;left:2379;top:6225;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OLsUA&#10;AADcAAAADwAAAGRycy9kb3ducmV2LnhtbESPT4vCMBTE7wt+h/AEb2uq4q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w4uxQAAANwAAAAPAAAAAAAAAAAAAAAAAJgCAABkcnMv&#10;ZG93bnJldi54bWxQSwUGAAAAAAQABAD1AAAAigMAAAAA&#10;" filled="f" stroked="f">
                  <v:textbox inset="0,0,0,0">
                    <w:txbxContent>
                      <w:p w14:paraId="18BD6BCB" w14:textId="77777777" w:rsidR="00CC3002" w:rsidRDefault="00CC3002">
                        <w:pPr>
                          <w:spacing w:after="160" w:line="259" w:lineRule="auto"/>
                          <w:ind w:left="0" w:firstLine="0"/>
                          <w:jc w:val="left"/>
                        </w:pPr>
                        <w:r>
                          <w:rPr>
                            <w:rFonts w:ascii="Arial" w:eastAsia="Arial" w:hAnsi="Arial" w:cs="Arial"/>
                            <w:sz w:val="8"/>
                          </w:rPr>
                          <w:t>4</w:t>
                        </w:r>
                      </w:p>
                    </w:txbxContent>
                  </v:textbox>
                </v:rect>
                <v:shape id="Shape 356" o:spid="_x0000_s1127" style="position:absolute;left:2871;top:3213;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AsYA&#10;AADcAAAADwAAAGRycy9kb3ducmV2LnhtbESPT2vCQBTE7wW/w/KE3uomimKjq5SCWIXin3rw+Mi+&#10;ZlOzb0N2jfHbdwsFj8PM/IaZLztbiZYaXzpWkA4SEMS50yUXCk5fq5cpCB+QNVaOScGdPCwXvac5&#10;Ztrd+EDtMRQiQthnqMCEUGdS+tyQRT9wNXH0vl1jMUTZFFI3eItwW8lhkkykxZLjgsGa3g3ll+PV&#10;KtiY07m9pGsaTX+2n+n1td2v9U6p5373NgMRqAuP8H/7QysYjS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vAsYAAADcAAAADwAAAAAAAAAAAAAAAACYAgAAZHJz&#10;L2Rvd25yZXYueG1sUEsFBgAAAAAEAAQA9QAAAIsDAAAAAA==&#10;" path="m21134,l,,21134,xe" fillcolor="black" strokeweight=".07339mm">
                  <v:path arrowok="t" textboxrect="0,0,21134,0"/>
                </v:shape>
                <v:shape id="Shape 357" o:spid="_x0000_s1128" style="position:absolute;left:39511;top:3213;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KmcYA&#10;AADcAAAADwAAAGRycy9kb3ducmV2LnhtbESPQWvCQBSE74X+h+UVequbKLUaXUWEYiuIrfXg8ZF9&#10;ZqPZtyG7xvTfu0Khx2FmvmGm885WoqXGl44VpL0EBHHudMmFgv3P+8sIhA/IGivHpOCXPMxnjw9T&#10;zLS78je1u1CICGGfoQITQp1J6XNDFn3P1cTRO7rGYoiyKaRu8BrhtpL9JBlKiyXHBYM1LQ3l593F&#10;Kvg0+0N7Tlc0GJ3Wm/Qybr9WeqvU81O3mIAI1IX/8F/7QysYvL7B/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NKmcYAAADcAAAADwAAAAAAAAAAAAAAAACYAgAAZHJz&#10;L2Rvd25yZXYueG1sUEsFBgAAAAAEAAQA9QAAAIsDAAAAAA==&#10;" path="m21134,l,,21134,xe" fillcolor="black" strokeweight=".07339mm">
                  <v:path arrowok="t" textboxrect="0,0,21134,0"/>
                </v:shape>
                <v:rect id="Rectangle 358" o:spid="_x0000_s1129" style="position:absolute;left:2410;top:288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14:paraId="7BC0CEFA" w14:textId="77777777" w:rsidR="00CC3002" w:rsidRDefault="00CC3002">
                        <w:pPr>
                          <w:spacing w:after="160" w:line="259" w:lineRule="auto"/>
                          <w:ind w:left="0" w:firstLine="0"/>
                          <w:jc w:val="left"/>
                        </w:pPr>
                        <w:r>
                          <w:rPr>
                            <w:rFonts w:ascii="Arial" w:eastAsia="Arial" w:hAnsi="Arial" w:cs="Arial"/>
                            <w:sz w:val="8"/>
                          </w:rPr>
                          <w:t>5</w:t>
                        </w:r>
                      </w:p>
                    </w:txbxContent>
                  </v:textbox>
                </v:rect>
                <v:rect id="Rectangle 6777" o:spid="_x0000_s1130" style="position:absolute;left:89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NfscA&#10;AADdAAAADwAAAGRycy9kb3ducmV2LnhtbESPQWvCQBSE74L/YXmCN93Yg9HoGoKtmGMbC9bbI/ua&#10;hGbfhuzWpP313UKhx2FmvmH26WhacafeNZYVrJYRCOLS6oYrBa+X02IDwnlkja1lUvBFDtLDdLLH&#10;RNuBX+he+EoECLsEFdTed4mUrqzJoFvajjh477Y36IPsK6l7HALctPIhitbSYMNhocaOjjWVH8Wn&#10;UXDedNlbbr+Hqn26na/P1+3jZeuVms/GbAfC0+j/w3/tXCtYx3EMv2/CE5CH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hjX7HAAAA3QAAAA8AAAAAAAAAAAAAAAAAmAIAAGRy&#10;cy9kb3ducmV2LnhtbFBLBQYAAAAABAAEAPUAAACMAwAAAAA=&#10;" filled="f" stroked="f">
                  <v:textbox inset="0,0,0,0">
                    <w:txbxContent>
                      <w:p w14:paraId="2DCCB934" w14:textId="77777777" w:rsidR="00CC3002" w:rsidRDefault="00CC3002">
                        <w:pPr>
                          <w:spacing w:after="160" w:line="259" w:lineRule="auto"/>
                          <w:ind w:left="0" w:firstLine="0"/>
                          <w:jc w:val="left"/>
                        </w:pPr>
                        <w:r>
                          <w:rPr>
                            <w:rFonts w:ascii="Arial" w:eastAsia="Arial" w:hAnsi="Arial" w:cs="Arial"/>
                            <w:sz w:val="8"/>
                          </w:rPr>
                          <w:t>1</w:t>
                        </w:r>
                      </w:p>
                    </w:txbxContent>
                  </v:textbox>
                </v:rect>
                <v:rect id="Rectangle 6778" o:spid="_x0000_s1131" style="position:absolute;left:123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4ZDMMA&#10;AADdAAAADwAAAGRycy9kb3ducmV2LnhtbERPy4rCMBTdD/gP4QqzG1Nd+KhNRdRBl6MOOO4uzbUt&#10;Njelibb69ZOF4PJw3smiM5W4U+NKywqGgwgEcWZ1ybmC3+P31xSE88gaK8uk4EEOFmnvI8FY25b3&#10;dD/4XIQQdjEqKLyvYyldVpBBN7A1ceAutjHoA2xyqRtsQ7ip5CiKxtJgyaGhwJpWBWXXw80o2E7r&#10;5d/OPtu82py3p5/TbH2ceaU++91yDsJT59/il3unFYwnkzA3vAlP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4ZDMMAAADdAAAADwAAAAAAAAAAAAAAAACYAgAAZHJzL2Rv&#10;d25yZXYueG1sUEsFBgAAAAAEAAQA9QAAAIgDAAAAAA==&#10;" filled="f" stroked="f">
                  <v:textbox inset="0,0,0,0">
                    <w:txbxContent>
                      <w:p w14:paraId="2394C9A2" w14:textId="77777777" w:rsidR="00CC3002" w:rsidRDefault="00CC3002">
                        <w:pPr>
                          <w:spacing w:after="160" w:line="259" w:lineRule="auto"/>
                          <w:ind w:left="0" w:firstLine="0"/>
                          <w:jc w:val="left"/>
                        </w:pPr>
                        <w:proofErr w:type="gramStart"/>
                        <w:r>
                          <w:rPr>
                            <w:rFonts w:ascii="Arial" w:eastAsia="Arial" w:hAnsi="Arial" w:cs="Arial"/>
                            <w:sz w:val="8"/>
                          </w:rPr>
                          <w:t>e</w:t>
                        </w:r>
                        <w:proofErr w:type="gramEnd"/>
                      </w:p>
                    </w:txbxContent>
                  </v:textbox>
                </v:rect>
                <v:rect id="Rectangle 1057" o:spid="_x0000_s1132" style="position:absolute;left:2003;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14:paraId="36D4C8EB" w14:textId="77777777" w:rsidR="00CC3002" w:rsidRDefault="00CC3002">
                        <w:pPr>
                          <w:spacing w:after="160" w:line="259" w:lineRule="auto"/>
                          <w:ind w:left="0" w:firstLine="0"/>
                          <w:jc w:val="left"/>
                        </w:pPr>
                        <w:r>
                          <w:rPr>
                            <w:rFonts w:ascii="Arial" w:eastAsia="Arial" w:hAnsi="Arial" w:cs="Arial"/>
                            <w:sz w:val="8"/>
                          </w:rPr>
                          <w:t>5</w:t>
                        </w:r>
                      </w:p>
                    </w:txbxContent>
                  </v:textbox>
                </v:rect>
                <v:shape id="Shape 7482" o:spid="_x0000_s1133" style="position:absolute;left:1617;top:290;width:330;height:92;visibility:visible;mso-wrap-style:square;v-text-anchor:top" coordsize="3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1mQ8YA&#10;AADdAAAADwAAAGRycy9kb3ducmV2LnhtbESPS2vDMBCE74X+B7GF3Bo5IdTBtRLcQiG5GJwH9LhY&#10;G9uptTKW/Oi/rwqFHoeZ+YZJ97NpxUi9aywrWC0jEMSl1Q1XCi7nj+ctCOeRNbaWScE3OdjvHh9S&#10;TLSduKDx5CsRIOwSVFB73yVSurImg25pO+Lg3Wxv0AfZV1L3OAW4aeU6il6kwYbDQo0dvddUfp0G&#10;o+AQr24ZFtm9O8bXtyN95nl0H5RaPM3ZKwhPs/8P/7UPWkG82a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1mQ8YAAADdAAAADwAAAAAAAAAAAAAAAACYAgAAZHJz&#10;L2Rvd25yZXYueG1sUEsFBgAAAAAEAAQA9QAAAIsDAAAAAA==&#10;" path="m,l33064,r,9144l,9144,,e" fillcolor="black" stroked="f" strokeweight="0">
                  <v:stroke miterlimit="83231f" joinstyle="miter"/>
                  <v:path arrowok="t" textboxrect="0,0,33064,9144"/>
                </v:shape>
                <v:shape id="Shape 361" o:spid="_x0000_s1134" style="position:absolute;left:2871;top:774;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DlcYA&#10;AADcAAAADwAAAGRycy9kb3ducmV2LnhtbESPT2vCQBTE74V+h+UVvDWbVKqSukqpVOpJ/APq7ZF9&#10;TVKzb7fZVeO37xYEj8PM/IYZTzvTiDO1vrasIEtSEMSF1TWXCrabz+cRCB+QNTaWScGVPEwnjw9j&#10;zLW98IrO61CKCGGfo4IqBJdL6YuKDPrEOuLofdvWYIiyLaVu8RLhppEvaTqQBmuOCxU6+qioOK5P&#10;RkH5szT18LB73c9sNne/mdvOjgulek/d+xuIQF24h2/tL62gP8jg/0w8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DlcYAAADcAAAADwAAAAAAAAAAAAAAAACYAgAAZHJz&#10;L2Rvd25yZXYueG1sUEsFBgAAAAAEAAQA9QAAAIsDAAAAAA==&#10;" path="m,l3685209,e" filled="f" strokeweight=".14675mm">
                  <v:path arrowok="t" textboxrect="0,0,3685209,0"/>
                </v:shape>
                <v:shape id="Shape 362" o:spid="_x0000_s1135" style="position:absolute;left:39723;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WMYA&#10;AADcAAAADwAAAGRycy9kb3ducmV2LnhtbESPT2vCQBTE74V+h+UVequbpkUkukpRWnqR+vfg7ZF9&#10;ZqPZt2l2NfHbu4LgcZiZ3zCjSWcrcabGl44VvPcSEMS50yUXCjbr77cBCB+QNVaOScGFPEzGz08j&#10;zLRreUnnVShEhLDPUIEJoc6k9Lkhi77nauLo7V1jMUTZFFI32Ea4rWSaJH1pseS4YLCmqaH8uDpZ&#10;BbP5T/F/SufUXg6fOzNY/G2Taq/U60v3NQQRqAuP8L39qxV89FO4nYlH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yWMYAAADcAAAADwAAAAAAAAAAAAAAAACYAgAAZHJz&#10;L2Rvd25yZXYueG1sUEsFBgAAAAAEAAQA9QAAAIsDAAAAAA==&#10;" path="m,1916303l,e" filled="f" strokeweight=".14675mm">
                  <v:path arrowok="t" textboxrect="0,0,0,1916303"/>
                </v:shape>
                <v:shape id="Shape 363" o:spid="_x0000_s1136" style="position:absolute;left:2871;top:19937;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4eccA&#10;AADcAAAADwAAAGRycy9kb3ducmV2LnhtbESPW2vCQBSE34X+h+UUfDObVLyQuoooFvtUvID27ZA9&#10;TVKzZ7fZrab/vlso+DjMzDfMbNGZRlyp9bVlBVmSgiAurK65VHA8bAZTED4ga2wsk4If8rCYP/Rm&#10;mGt74x1d96EUEcI+RwVVCC6X0hcVGfSJdcTR+7CtwRBlW0rd4i3CTSOf0nQsDdYcFyp0tKqouOy/&#10;jYLy883Uk/fT6Ly22Yv7ytxxfXlVqv/YLZ9BBOrCPfzf3moFw/EQ/s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uHnHAAAA3AAAAA8AAAAAAAAAAAAAAAAAmAIAAGRy&#10;cy9kb3ducmV2LnhtbFBLBQYAAAAABAAEAPUAAACMAwAAAAA=&#10;" path="m,l3685209,e" filled="f" strokeweight=".14675mm">
                  <v:path arrowok="t" textboxrect="0,0,3685209,0"/>
                </v:shape>
                <v:shape id="Shape 364" o:spid="_x0000_s1137" style="position:absolute;left:2871;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Pt8YA&#10;AADcAAAADwAAAGRycy9kb3ducmV2LnhtbESPQWsCMRSE70L/Q3gFb5qtishqlFJp6UWqth68PTbP&#10;zdrNy7qJ7vrvjSB4HGbmG2a2aG0pLlT7wrGCt34CgjhzuuBcwd/vZ28CwgdkjaVjUnAlD4v5S2eG&#10;qXYNb+iyDbmIEPYpKjAhVKmUPjNk0fddRRy9g6sthijrXOoamwi3pRwkyVhaLDguGKzow1D2vz1b&#10;BcvVV346D1bUXI+jvZmsf3ZJeVCq+9q+T0EEasMz/Gh/awXD8Qj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qPt8YAAADcAAAADwAAAAAAAAAAAAAAAACYAgAAZHJz&#10;L2Rvd25yZXYueG1sUEsFBgAAAAAEAAQA9QAAAIsDAAAAAA==&#10;" path="m,1916303l,e" filled="f" strokeweight=".14675mm">
                  <v:path arrowok="t" textboxrect="0,0,0,1916303"/>
                </v:shape>
                <v:rect id="Rectangle 365" o:spid="_x0000_s1138" style="position:absolute;left:18631;top:21251;width:66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14:paraId="7809DDF9" w14:textId="77777777" w:rsidR="00CC3002" w:rsidRDefault="00CC3002">
                        <w:pPr>
                          <w:spacing w:after="160" w:line="259" w:lineRule="auto"/>
                          <w:ind w:left="0" w:firstLine="0"/>
                          <w:jc w:val="left"/>
                        </w:pPr>
                        <w:r>
                          <w:rPr>
                            <w:rFonts w:ascii="Corbel" w:eastAsia="Corbel" w:hAnsi="Corbel" w:cs="Corbel"/>
                            <w:sz w:val="13"/>
                          </w:rPr>
                          <w:t>C</w:t>
                        </w:r>
                      </w:p>
                    </w:txbxContent>
                  </v:textbox>
                </v:rect>
                <v:rect id="Rectangle 366" o:spid="_x0000_s1139" style="position:absolute;left:19129;top:21640;width:52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14:paraId="5B3847FA" w14:textId="77777777" w:rsidR="00CC3002" w:rsidRDefault="00CC3002">
                        <w:pPr>
                          <w:spacing w:after="160" w:line="259" w:lineRule="auto"/>
                          <w:ind w:left="0" w:firstLine="0"/>
                          <w:jc w:val="left"/>
                        </w:pPr>
                        <w:proofErr w:type="gramStart"/>
                        <w:r>
                          <w:rPr>
                            <w:rFonts w:ascii="Corbel" w:eastAsia="Corbel" w:hAnsi="Corbel" w:cs="Corbel"/>
                            <w:sz w:val="9"/>
                          </w:rPr>
                          <w:t>w</w:t>
                        </w:r>
                        <w:proofErr w:type="gramEnd"/>
                      </w:p>
                    </w:txbxContent>
                  </v:textbox>
                </v:rect>
                <v:rect id="Rectangle 367" o:spid="_x0000_s1140" style="position:absolute;left:19521;top:21133;width:1277;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14:paraId="199D0BEC" w14:textId="77777777" w:rsidR="00CC3002" w:rsidRDefault="00CC3002">
                        <w:pPr>
                          <w:spacing w:after="160" w:line="259" w:lineRule="auto"/>
                          <w:ind w:left="0" w:firstLine="0"/>
                          <w:jc w:val="left"/>
                        </w:pPr>
                        <w:r>
                          <w:rPr>
                            <w:rFonts w:ascii="Corbel" w:eastAsia="Corbel" w:hAnsi="Corbel" w:cs="Corbel"/>
                            <w:sz w:val="9"/>
                          </w:rPr>
                          <w:t xml:space="preserve"> 226</w:t>
                        </w:r>
                      </w:p>
                    </w:txbxContent>
                  </v:textbox>
                </v:rect>
                <v:rect id="Rectangle 368" o:spid="_x0000_s1141" style="position:absolute;left:20482;top:21251;width:3038;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14:paraId="61C28AAC" w14:textId="77777777" w:rsidR="00CC3002" w:rsidRDefault="00CC3002">
                        <w:pPr>
                          <w:spacing w:after="160" w:line="259" w:lineRule="auto"/>
                          <w:ind w:left="0" w:firstLine="0"/>
                          <w:jc w:val="left"/>
                        </w:pPr>
                        <w:r>
                          <w:rPr>
                            <w:rFonts w:ascii="Corbel" w:eastAsia="Corbel" w:hAnsi="Corbel" w:cs="Corbel"/>
                            <w:sz w:val="13"/>
                          </w:rPr>
                          <w:t>Ra (M)</w:t>
                        </w:r>
                      </w:p>
                    </w:txbxContent>
                  </v:textbox>
                </v:rect>
                <v:shape id="Shape 369" o:spid="_x0000_s1142" style="position:absolute;left:7958;top:7474;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1YsMA&#10;AADcAAAADwAAAGRycy9kb3ducmV2LnhtbESPQWsCMRSE7wX/Q3iCt5pVwa6rUcQilN6qInh7JM/d&#10;1c3LkqTr+u+bQqHHYWa+YVab3jaiIx9qxwom4wwEsXam5lLB6bh/zUGEiGywcUwKnhRgsx68rLAw&#10;7sFf1B1iKRKEQ4EKqhjbQsqgK7IYxq4lTt7VeYsxSV9K4/GR4LaR0yybS4s1p4UKW9pVpO+Hb6sA&#10;9bN2l9ztL+ed9G+f7zndOq3UaNhvlyAi9fE//Nf+MApm8wX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T1YsMAAADcAAAADwAAAAAAAAAAAAAAAACYAgAAZHJzL2Rv&#10;d25yZXYueG1sUEsFBgAAAAAEAAQA9QAAAIgDAAAAAA==&#10;" path="m,15850l15850,,31701,15850,,15850xe" fillcolor="blue" strokecolor="blue" strokeweight=".07339mm">
                  <v:path arrowok="t" textboxrect="0,0,31701,15850"/>
                </v:shape>
                <v:shape id="Shape 370" o:spid="_x0000_s1143" style="position:absolute;left:7958;top:731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fKIsEA&#10;AADcAAAADwAAAGRycy9kb3ducmV2LnhtbERPz2vCMBS+D/wfwhN2W1MnzFKNMhRBdlsnQm+P5K3t&#10;1ryUJKvtf78cBjt+fL93h8n2YiQfOscKVlkOglg703Gj4PpxfipAhIhssHdMCmYKcNgvHnZYGnfn&#10;dxqr2IgUwqFEBW2MQyll0C1ZDJkbiBP36bzFmKBvpPF4T+G2l895/iItdpwaWhzo2JL+rn6sAtRz&#10;5+rCnevbUfrN26mgr1Er9bicXrcgIk3xX/znvhgF602an86k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yiLBAAAA3AAAAA8AAAAAAAAAAAAAAAAAmAIAAGRycy9kb3du&#10;cmV2LnhtbFBLBQYAAAAABAAEAPUAAACGAwAAAAA=&#10;" path="m31701,l15850,15850,,,31701,xe" fillcolor="blue" strokecolor="blue" strokeweight=".07339mm">
                  <v:path arrowok="t" textboxrect="0,0,31701,15850"/>
                </v:shape>
                <v:rect id="Rectangle 371" o:spid="_x0000_s1144" style="position:absolute;left:9246;top:6963;width:1041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14:paraId="10642392" w14:textId="77777777" w:rsidR="00CC3002" w:rsidRDefault="00CC3002">
                        <w:pPr>
                          <w:spacing w:after="160" w:line="259" w:lineRule="auto"/>
                          <w:ind w:left="0" w:firstLine="0"/>
                          <w:jc w:val="left"/>
                        </w:pPr>
                        <w:r>
                          <w:rPr>
                            <w:rFonts w:ascii="Corbel" w:eastAsia="Corbel" w:hAnsi="Corbel" w:cs="Corbel"/>
                            <w:sz w:val="16"/>
                          </w:rPr>
                          <w:t>Experimental Data</w:t>
                        </w:r>
                      </w:p>
                    </w:txbxContent>
                  </v:textbox>
                </v:rect>
                <v:shape id="Shape 372" o:spid="_x0000_s1145" style="position:absolute;left:7673;top:8391;width:888;height:0;visibility:visible;mso-wrap-style:square;v-text-anchor:top" coordsize="8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Nb8YA&#10;AADcAAAADwAAAGRycy9kb3ducmV2LnhtbESPQWvCQBSE7wX/w/IKXopuakHb1FWKKPRQBVNLr4/s&#10;M0nNvo27a0z/vSsIHoeZ+YaZzjtTi5acrywreB4mIIhzqysuFOy+V4NXED4ga6wtk4J/8jCf9R6m&#10;mGp75i21WShEhLBPUUEZQpNK6fOSDPqhbYijt7fOYIjSFVI7PEe4qeUoScbSYMVxocSGFiXlh+xk&#10;FCyNefp64/DXHjduffrdrPaT7Eep/mP38Q4iUBfu4Vv7Uyt4mYzgeiYeAT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tNb8YAAADcAAAADwAAAAAAAAAAAAAAAACYAgAAZHJz&#10;L2Rvd25yZXYueG1sUEsFBgAAAAAEAAQA9QAAAIsDAAAAAA==&#10;" path="m,l88741,e" filled="f" strokeweight=".14675mm">
                  <v:stroke endcap="square"/>
                  <v:path arrowok="t" textboxrect="0,0,88741,0"/>
                </v:shape>
                <v:rect id="Rectangle 373" o:spid="_x0000_s1146" style="position:absolute;left:9246;top:7964;width:9935;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03A0074D" w14:textId="77777777" w:rsidR="00CC3002" w:rsidRDefault="00CC3002">
                        <w:pPr>
                          <w:spacing w:after="160" w:line="259" w:lineRule="auto"/>
                          <w:ind w:left="0" w:firstLine="0"/>
                          <w:jc w:val="left"/>
                        </w:pPr>
                        <w:r>
                          <w:rPr>
                            <w:rFonts w:ascii="Corbel" w:eastAsia="Corbel" w:hAnsi="Corbel" w:cs="Corbel"/>
                            <w:sz w:val="16"/>
                          </w:rPr>
                          <w:t xml:space="preserve">Linear Fit to Data </w:t>
                        </w:r>
                      </w:p>
                    </w:txbxContent>
                  </v:textbox>
                </v:rect>
                <v:shape id="Shape 374" o:spid="_x0000_s1147" style="position:absolute;left:7052;top:6578;width:10428;height:2691;visibility:visible;mso-wrap-style:square;v-text-anchor:top" coordsize="1042779,26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0U1sQA&#10;AADcAAAADwAAAGRycy9kb3ducmV2LnhtbESPQWsCMRSE74L/IbxCb5qtFZXVKNuC0GutUnp7bp6b&#10;sJuXdRN1/fdNoeBxmJlvmNWmd424UhesZwUv4wwEcem15UrB/ms7WoAIEVlj45kU3CnAZj0crDDX&#10;/safdN3FSiQIhxwVmBjbXMpQGnIYxr4lTt7Jdw5jkl0ldYe3BHeNnGTZTDq0nBYMtvRuqKx3F6fg&#10;+2wP5n58aya2rotC/2TTy7ZW6vmpL5YgIvXxEf5vf2gFr/Mp/J1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9FNbEAAAA3AAAAA8AAAAAAAAAAAAAAAAAmAIAAGRycy9k&#10;b3ducmV2LnhtbFBLBQYAAAAABAAEAPUAAACJAwAAAAA=&#10;" path="m,l1042779,r,269107l,269107,,xe" filled="f" strokeweight=".1174mm">
                  <v:stroke miterlimit="1" joinstyle="miter"/>
                  <v:path arrowok="t" textboxrect="0,0,1042779,269107"/>
                </v:shape>
                <v:rect id="Rectangle 375" o:spid="_x0000_s1148" style="position:absolute;left:348;top:13257;width:663;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8b0sYA&#10;AADcAAAADwAAAGRycy9kb3ducmV2LnhtbESPT2vCQBTE74V+h+UVeqsbrVZJXUMRJF4U1LZ4fM2+&#10;/KHZtzG70fjtuwXB4zAzv2HmSW9qcabWVZYVDAcRCOLM6ooLBZ+H1csMhPPIGmvLpOBKDpLF48Mc&#10;Y20vvKPz3hciQNjFqKD0vomldFlJBt3ANsTBy21r0AfZFlK3eAlwU8tRFL1JgxWHhRIbWpaU/e47&#10;o+BreOi+U7f94WN+mo43Pt3mRarU81P/8Q7CU+/v4Vt7rRW8TifwfyYc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8b0sYAAADcAAAADwAAAAAAAAAAAAAAAACYAgAAZHJz&#10;L2Rvd25yZXYueG1sUEsFBgAAAAAEAAQA9QAAAIsDAAAAAA==&#10;" filled="f" stroked="f">
                  <v:textbox inset="0,0,0,0">
                    <w:txbxContent>
                      <w:p w14:paraId="4074D059" w14:textId="77777777" w:rsidR="00CC3002" w:rsidRDefault="00CC3002">
                        <w:pPr>
                          <w:spacing w:after="160" w:line="259" w:lineRule="auto"/>
                          <w:ind w:left="0" w:firstLine="0"/>
                          <w:jc w:val="left"/>
                        </w:pPr>
                        <w:r>
                          <w:rPr>
                            <w:rFonts w:ascii="Corbel" w:eastAsia="Corbel" w:hAnsi="Corbel" w:cs="Corbel"/>
                            <w:sz w:val="13"/>
                          </w:rPr>
                          <w:t>C</w:t>
                        </w:r>
                      </w:p>
                    </w:txbxContent>
                  </v:textbox>
                </v:rect>
                <v:rect id="Rectangle 376" o:spid="_x0000_s1149" style="position:absolute;left:725;top:13138;width:295;height:7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FpcYA&#10;AADcAAAADwAAAGRycy9kb3ducmV2LnhtbESPT2vCQBTE7wW/w/KE3urGthiJboIIJb1UUFvp8TX7&#10;8gezb9Psqum3dwuCx2FmfsMss8G04ky9aywrmE4iEMSF1Q1XCj73b09zEM4ja2wtk4I/cpClo4cl&#10;JtpeeEvnna9EgLBLUEHtfZdI6YqaDLqJ7YiDV9reoA+yr6Tu8RLgppXPUTSTBhsOCzV2tK6pOO5O&#10;RsHXdH865G7zw9/lb/z64fNNWeVKPY6H1QKEp8Hfw7f2u1bwEs/g/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2FpcYAAADcAAAADwAAAAAAAAAAAAAAAACYAgAAZHJz&#10;L2Rvd25yZXYueG1sUEsFBgAAAAAEAAQA9QAAAIsDAAAAAA==&#10;" filled="f" stroked="f">
                  <v:textbox inset="0,0,0,0">
                    <w:txbxContent>
                      <w:p w14:paraId="61E6D3AB" w14:textId="77777777" w:rsidR="00CC3002" w:rsidRDefault="00CC3002">
                        <w:pPr>
                          <w:spacing w:after="160" w:line="259" w:lineRule="auto"/>
                          <w:ind w:left="0" w:firstLine="0"/>
                          <w:jc w:val="left"/>
                        </w:pPr>
                        <w:proofErr w:type="gramStart"/>
                        <w:r>
                          <w:rPr>
                            <w:rFonts w:ascii="Corbel" w:eastAsia="Corbel" w:hAnsi="Corbel" w:cs="Corbel"/>
                            <w:sz w:val="9"/>
                          </w:rPr>
                          <w:t>s</w:t>
                        </w:r>
                        <w:proofErr w:type="gramEnd"/>
                      </w:p>
                    </w:txbxContent>
                  </v:textbox>
                </v:rect>
                <v:rect id="Rectangle 377" o:spid="_x0000_s1150" style="position:absolute;left:-274;top:12426;width:1277;height:7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EgPsYA&#10;AADcAAAADwAAAGRycy9kb3ducmV2LnhtbESPT2vCQBTE74V+h+UVeqsbrTQlZiNFkHhRqLbi8Zl9&#10;+UOzb2N21fjtuwWhx2FmfsOk88G04kK9aywrGI8iEMSF1Q1XCr52y5d3EM4ja2wtk4IbOZhnjw8p&#10;Jtpe+ZMuW1+JAGGXoILa+y6R0hU1GXQj2xEHr7S9QR9kX0nd4zXATSsnUfQmDTYcFmrsaFFT8bM9&#10;GwXf4915n7vNkQ/lKZ6ufb4pq1yp56fhYwbC0+D/w/f2Sit4jW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EgPsYAAADcAAAADwAAAAAAAAAAAAAAAACYAgAAZHJz&#10;L2Rvd25yZXYueG1sUEsFBgAAAAAEAAQA9QAAAIsDAAAAAA==&#10;" filled="f" stroked="f">
                  <v:textbox inset="0,0,0,0">
                    <w:txbxContent>
                      <w:p w14:paraId="67519EEE" w14:textId="77777777" w:rsidR="00CC3002" w:rsidRDefault="00CC3002">
                        <w:pPr>
                          <w:spacing w:after="160" w:line="259" w:lineRule="auto"/>
                          <w:ind w:left="0" w:firstLine="0"/>
                          <w:jc w:val="left"/>
                        </w:pPr>
                        <w:r>
                          <w:rPr>
                            <w:rFonts w:ascii="Corbel" w:eastAsia="Corbel" w:hAnsi="Corbel" w:cs="Corbel"/>
                            <w:sz w:val="9"/>
                          </w:rPr>
                          <w:t xml:space="preserve"> 226</w:t>
                        </w:r>
                      </w:p>
                    </w:txbxContent>
                  </v:textbox>
                </v:rect>
                <v:rect id="Rectangle 378" o:spid="_x0000_s1151" style="position:absolute;left:-2829;top:8396;width:7018;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0TMIA&#10;AADcAAAADwAAAGRycy9kb3ducmV2LnhtbERPy4rCMBTdC/5DuII7TX2gQzWKCFI3CurM4PLa3D6w&#10;ualN1M7fTxYDszyc93Ldmkq8qHGlZQWjYQSCOLW65FzB52U3+ADhPLLGyjIp+CEH61W3s8RY2zef&#10;6HX2uQgh7GJUUHhfx1K6tCCDbmhr4sBltjHoA2xyqRt8h3BTyXEUzaTBkkNDgTVtC0rv56dR8DW6&#10;PL8Td7zxNXvMpwefHLM8UarfazcLEJ5a/y/+c++1gsk8rA1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rRMwgAAANwAAAAPAAAAAAAAAAAAAAAAAJgCAABkcnMvZG93&#10;bnJldi54bWxQSwUGAAAAAAQABAD1AAAAhwMAAAAA&#10;" filled="f" stroked="f">
                  <v:textbox inset="0,0,0,0">
                    <w:txbxContent>
                      <w:p w14:paraId="72395B93" w14:textId="77777777" w:rsidR="00CC3002" w:rsidRDefault="00CC3002">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v:textbox>
                </v:rect>
                <w10:anchorlock/>
              </v:group>
            </w:pict>
          </mc:Fallback>
        </mc:AlternateContent>
      </w:r>
    </w:p>
    <w:p w14:paraId="5D2DB68E" w14:textId="77777777" w:rsidR="00B03C90" w:rsidRDefault="005D16FB">
      <w:pPr>
        <w:spacing w:after="440"/>
        <w:ind w:left="-5"/>
      </w:pPr>
      <w:r>
        <w:t xml:space="preserve">Figure 2: Figure showing preliminary sorption of </w:t>
      </w:r>
      <w:r>
        <w:rPr>
          <w:vertAlign w:val="superscript"/>
        </w:rPr>
        <w:t>226</w:t>
      </w:r>
      <w:r>
        <w:t>Ra to FHY in water at pH 3</w:t>
      </w:r>
      <w:r>
        <w:rPr>
          <w:i/>
        </w:rPr>
        <w:t>.</w:t>
      </w:r>
      <w:r>
        <w:t xml:space="preserve">5. Error bars represent analytical uncertainty, and the linear fit is a simple polynomial fit using a </w:t>
      </w:r>
      <w:proofErr w:type="spellStart"/>
      <w:r>
        <w:t>NumPy</w:t>
      </w:r>
      <w:proofErr w:type="spellEnd"/>
      <w:r>
        <w:t xml:space="preserve"> polynomial fitting function. The fit gives a partition coefficient of 0</w:t>
      </w:r>
      <w:r>
        <w:rPr>
          <w:i/>
        </w:rPr>
        <w:t>.</w:t>
      </w:r>
      <w:r>
        <w:t>39L</w:t>
      </w:r>
      <w:ins w:id="19" w:author="Benjamin Kocar" w:date="2015-01-19T15:47:00Z">
        <w:r w:rsidR="00645EA8">
          <w:t xml:space="preserve"> </w:t>
        </w:r>
      </w:ins>
      <w:r>
        <w:t>g</w:t>
      </w:r>
      <w:r>
        <w:rPr>
          <w:vertAlign w:val="superscript"/>
        </w:rPr>
        <w:t>−1</w:t>
      </w:r>
      <w:r>
        <w:t>.</w:t>
      </w:r>
    </w:p>
    <w:p w14:paraId="3DC13C0E" w14:textId="77777777" w:rsidR="00B03C90" w:rsidRDefault="005D16FB">
      <w:pPr>
        <w:spacing w:after="5"/>
        <w:ind w:left="-5"/>
      </w:pPr>
      <w:proofErr w:type="spellStart"/>
      <w:proofErr w:type="gramStart"/>
      <w:r>
        <w:t>sorptive</w:t>
      </w:r>
      <w:proofErr w:type="spellEnd"/>
      <w:proofErr w:type="gramEnd"/>
      <w:r>
        <w:t xml:space="preserve"> behavior over longer times. The results of these experiments may help update the other possible experiments by giving a more accurate window of time for when equilibration occurs. The last set of experiments will be surface complexation studies, where the pH of the experiment is strictly controlled, which allows for a better understanding of the processes controlling radium sorption to these minerals.</w:t>
      </w:r>
    </w:p>
    <w:p w14:paraId="3929B017" w14:textId="77777777" w:rsidR="00B03C90" w:rsidRDefault="005D16FB">
      <w:pPr>
        <w:spacing w:after="453"/>
        <w:ind w:left="-15" w:firstLine="351"/>
      </w:pPr>
      <w:r>
        <w:t xml:space="preserve">The data produced by these experiments provide the groundwork for modeling the sorption behavior of radium on these minerals. Fitting the equilibrated batch sorption experiments to a Langmuir or </w:t>
      </w:r>
      <w:proofErr w:type="spellStart"/>
      <w:r>
        <w:t>Freundlich</w:t>
      </w:r>
      <w:proofErr w:type="spellEnd"/>
      <w:r>
        <w:t xml:space="preserve"> type isotherm provides coefficients that can be used to predict solid-solution behavior in groundwater systems. This can be accomplished using a basic numerical tool such as the python package </w:t>
      </w:r>
      <w:proofErr w:type="spellStart"/>
      <w:r>
        <w:t>NumPy</w:t>
      </w:r>
      <w:proofErr w:type="spellEnd"/>
      <w:r>
        <w:t xml:space="preserve"> or more specialized software such as PHREEQC [22]. The time series experiments can be used to establish a foundational sense of the kinetics of radium sorption, examining how quickly equilibration can be reached. Lastly, the results of the pH controlled experiments can be fitted to build a surface complexation model that builds a picture of radium behavior on the surface of the various minerals, which can be accomplished with transport modeling software like PHREEQC or specialized tools [9]. This behavior can then be examined in further detail at </w:t>
      </w:r>
      <w:r>
        <w:lastRenderedPageBreak/>
        <w:t>synchrotron facilities by using XAFS and XANES methods on minerals with sorbed radium. This suite of models and fits will build a more complete picture of radium surface behavior, as well as help establish what minerals are dominant in controlling radium transport.</w:t>
      </w:r>
    </w:p>
    <w:p w14:paraId="0F553561" w14:textId="77777777" w:rsidR="00B03C90" w:rsidRDefault="005D16FB">
      <w:pPr>
        <w:pStyle w:val="Heading3"/>
        <w:ind w:left="807" w:right="0" w:hanging="822"/>
      </w:pPr>
      <w:r>
        <w:t>Transport Studies</w:t>
      </w:r>
    </w:p>
    <w:p w14:paraId="52ED879B" w14:textId="77777777" w:rsidR="00B03C90" w:rsidRDefault="00630E27" w:rsidP="00256862">
      <w:pPr>
        <w:spacing w:after="281"/>
        <w:ind w:left="-5"/>
      </w:pPr>
      <w:ins w:id="20" w:author="Benjamin Kocar" w:date="2015-01-19T16:42:00Z">
        <w:r>
          <w:t>Soils, sediments, and fractured rock are porous media, comprised of a multitude of pore domains</w:t>
        </w:r>
      </w:ins>
      <w:ins w:id="21" w:author="Benjamin Kocar" w:date="2015-01-19T16:43:00Z">
        <w:r>
          <w:t xml:space="preserve"> where mass transfer is dominated by both diffusion and advective flow. While batch experiments provide information on adsorption processes transpiring in pore domains containing immobile water, </w:t>
        </w:r>
      </w:ins>
      <w:ins w:id="22" w:author="Benjamin Kocar" w:date="2015-01-19T17:05:00Z">
        <w:r w:rsidR="00256862">
          <w:t xml:space="preserve">further </w:t>
        </w:r>
      </w:ins>
      <w:ins w:id="23" w:author="Benjamin Kocar" w:date="2015-01-19T17:06:00Z">
        <w:r w:rsidR="00256862">
          <w:t>experiments</w:t>
        </w:r>
      </w:ins>
      <w:ins w:id="24" w:author="Benjamin Kocar" w:date="2015-01-19T17:05:00Z">
        <w:r w:rsidR="00256862">
          <w:t xml:space="preserve"> are required to understand </w:t>
        </w:r>
      </w:ins>
      <w:ins w:id="25" w:author="Benjamin Kocar" w:date="2015-01-19T17:06:00Z">
        <w:r w:rsidR="00256862">
          <w:t>the</w:t>
        </w:r>
      </w:ins>
      <w:ins w:id="26" w:author="Benjamin Kocar" w:date="2015-01-19T17:05:00Z">
        <w:r w:rsidR="00256862">
          <w:t xml:space="preserve"> </w:t>
        </w:r>
      </w:ins>
      <w:ins w:id="27" w:author="Benjamin Kocar" w:date="2015-01-19T17:06:00Z">
        <w:r w:rsidR="00256862">
          <w:t xml:space="preserve">effect of hydrologic flow on radium adsorption and partitioning </w:t>
        </w:r>
        <w:proofErr w:type="gramStart"/>
        <w:r w:rsidR="00256862">
          <w:t>with(</w:t>
        </w:r>
        <w:proofErr w:type="gramEnd"/>
        <w:r w:rsidR="00256862">
          <w:t xml:space="preserve">in) different minerals. </w:t>
        </w:r>
      </w:ins>
      <w:del w:id="28" w:author="Benjamin Kocar" w:date="2015-01-19T17:07:00Z">
        <w:r w:rsidR="005D16FB" w:rsidDel="00256862">
          <w:delText xml:space="preserve">The next logical step in studying the transport behavior of radium in groundwater is to run small scale column studies under well controlled conditions, which take advantage of the previously studied </w:delText>
        </w:r>
      </w:del>
      <w:del w:id="29" w:author="Benjamin Kocar" w:date="2015-01-19T15:56:00Z">
        <w:r w:rsidR="005D16FB" w:rsidDel="009561AF">
          <w:delText xml:space="preserve">sorptive </w:delText>
        </w:r>
      </w:del>
      <w:del w:id="30" w:author="Benjamin Kocar" w:date="2015-01-19T17:07:00Z">
        <w:r w:rsidR="005D16FB" w:rsidDel="00256862">
          <w:delText xml:space="preserve">behavior, which would be used to understand how radium is carried by groundwater in various conditions. </w:delText>
        </w:r>
      </w:del>
      <w:r w:rsidR="005D16FB">
        <w:t xml:space="preserve">The general procedure would be to pack columns of an inert porous media (such as </w:t>
      </w:r>
      <w:r w:rsidR="005D16FB" w:rsidRPr="00256862">
        <w:rPr>
          <w:strike/>
          <w:rPrChange w:id="31" w:author="Benjamin Kocar" w:date="2015-01-19T17:07:00Z">
            <w:rPr/>
          </w:rPrChange>
        </w:rPr>
        <w:t>glass beads, or</w:t>
      </w:r>
      <w:r w:rsidR="005D16FB">
        <w:t xml:space="preserve"> quartz sand) would be packed with a known, well distributed quantity of a particular mineral of interest, which would have been previously studied. Flow of some water, be it pure water or a brine, would be pushed through the column containing a known concentration of radium, and measurements of the effluent from the column would be analyzed for radium concentrations. Variations in the timing, initial condition, and the constituents of these columns can be controlled to analyze different phenomena.</w:t>
      </w:r>
    </w:p>
    <w:p w14:paraId="7D781614" w14:textId="77777777" w:rsidR="00B03C90" w:rsidRDefault="005D16FB">
      <w:pPr>
        <w:spacing w:after="280"/>
        <w:ind w:left="-15" w:firstLine="351"/>
      </w:pPr>
      <w:r>
        <w:t xml:space="preserve">Initial phenomena I would wish to study is importance of sorption on the transport of radium in these columns. To study this, I would perform a series of column experiments containing increasing amounts of a </w:t>
      </w:r>
      <w:proofErr w:type="spellStart"/>
      <w:r>
        <w:t>sorbing</w:t>
      </w:r>
      <w:proofErr w:type="spellEnd"/>
      <w:r>
        <w:t xml:space="preserve"> mineral such as </w:t>
      </w:r>
      <w:proofErr w:type="spellStart"/>
      <w:r>
        <w:t>ferrihydrite</w:t>
      </w:r>
      <w:proofErr w:type="spellEnd"/>
      <w:r>
        <w:t xml:space="preserve">. In one set of experiments, I would saturate the column with a solution </w:t>
      </w:r>
      <w:del w:id="32" w:author="Benjamin Kocar" w:date="2015-01-19T16:05:00Z">
        <w:r w:rsidDel="00B7402B">
          <w:delText>contianing</w:delText>
        </w:r>
      </w:del>
      <w:ins w:id="33" w:author="Benjamin Kocar" w:date="2015-01-19T16:05:00Z">
        <w:r w:rsidR="00B7402B">
          <w:t>containing</w:t>
        </w:r>
      </w:ins>
      <w:r>
        <w:t xml:space="preserve"> no radium, and then flow a solution containing a known concentration of radium through the column. The effluent of the column would be sampled for radium until the effluent concentration reaches a steady state condition. After this, I would then flow a solution without radium through, again sampling the effluent and measuring for radium until some steady state is reached. These time</w:t>
      </w:r>
      <w:ins w:id="34" w:author="Benjamin Kocar" w:date="2015-01-19T17:08:00Z">
        <w:r w:rsidR="00256862">
          <w:t xml:space="preserve"> </w:t>
        </w:r>
      </w:ins>
      <w:del w:id="35" w:author="Benjamin Kocar" w:date="2015-01-19T17:08:00Z">
        <w:r w:rsidDel="00256862">
          <w:delText xml:space="preserve"> </w:delText>
        </w:r>
      </w:del>
      <w:r>
        <w:t xml:space="preserve">based experiments would establish a number of radium transport properties in ideal conditions. These include, typical breakthrough times, equilibration times, retardation factors, and the strength of radium retention. Variations </w:t>
      </w:r>
      <w:del w:id="36" w:author="Benjamin Kocar" w:date="2015-01-19T17:09:00Z">
        <w:r w:rsidDel="00256862">
          <w:delText>of the mineral</w:delText>
        </w:r>
      </w:del>
      <w:ins w:id="37" w:author="Benjamin Kocar" w:date="2015-01-19T17:09:00Z">
        <w:r w:rsidR="00256862">
          <w:t>in solid</w:t>
        </w:r>
      </w:ins>
      <w:r>
        <w:t xml:space="preserve"> and solution composition, similar to that in the sorption experiments would further elucidate important factors in transport</w:t>
      </w:r>
      <w:ins w:id="38" w:author="Benjamin Kocar" w:date="2015-01-19T17:08:00Z">
        <w:r w:rsidR="00256862">
          <w:t>, inclu</w:t>
        </w:r>
      </w:ins>
      <w:ins w:id="39" w:author="Benjamin Kocar" w:date="2015-01-19T17:09:00Z">
        <w:r w:rsidR="00256862">
          <w:t xml:space="preserve">ding the evolution of iron and manganese minerals and their impact on Ra </w:t>
        </w:r>
        <w:commentRangeStart w:id="40"/>
        <w:r w:rsidR="00256862">
          <w:t>retention</w:t>
        </w:r>
      </w:ins>
      <w:commentRangeEnd w:id="40"/>
      <w:ins w:id="41" w:author="Benjamin Kocar" w:date="2015-01-19T17:10:00Z">
        <w:r w:rsidR="00256862">
          <w:rPr>
            <w:rStyle w:val="CommentReference"/>
          </w:rPr>
          <w:commentReference w:id="40"/>
        </w:r>
      </w:ins>
      <w:ins w:id="42" w:author="Benjamin Kocar" w:date="2015-01-19T17:09:00Z">
        <w:r w:rsidR="00256862">
          <w:t>.</w:t>
        </w:r>
      </w:ins>
      <w:del w:id="43" w:author="Benjamin Kocar" w:date="2015-01-19T17:08:00Z">
        <w:r w:rsidDel="00256862">
          <w:delText>.</w:delText>
        </w:r>
      </w:del>
      <w:r>
        <w:t xml:space="preserve"> These experiments in ideal conditions would then give way to experiments in less ideal conditions, using more complicated media and solutions. For example, soil cores from relevant field sites, such as those near Fukushima, or other field sites such as those at the Massachusetts Military reservation on Cape Cod can be used </w:t>
      </w:r>
      <w:r>
        <w:rPr>
          <w:b/>
        </w:rPr>
        <w:t>CITE SOMETHING PLEASE</w:t>
      </w:r>
      <w:r>
        <w:t>.</w:t>
      </w:r>
    </w:p>
    <w:p w14:paraId="02F3F621" w14:textId="77777777" w:rsidR="00B03C90" w:rsidRDefault="005D16FB">
      <w:pPr>
        <w:spacing w:after="280"/>
        <w:ind w:left="-15" w:firstLine="351"/>
      </w:pPr>
      <w:commentRangeStart w:id="44"/>
      <w:r>
        <w:lastRenderedPageBreak/>
        <w:t>These</w:t>
      </w:r>
      <w:commentRangeEnd w:id="44"/>
      <w:r w:rsidR="007F2D28">
        <w:rPr>
          <w:rStyle w:val="CommentReference"/>
        </w:rPr>
        <w:commentReference w:id="44"/>
      </w:r>
      <w:r>
        <w:t xml:space="preserve"> column experiments would also be accompanied by modeling efforts using </w:t>
      </w:r>
      <w:ins w:id="45" w:author="Benjamin Kocar" w:date="2015-01-19T17:15:00Z">
        <w:r w:rsidR="007F2D28">
          <w:t xml:space="preserve">reactive </w:t>
        </w:r>
      </w:ins>
      <w:r>
        <w:t xml:space="preserve">transport modeling software PHREEQC and MIN3P </w:t>
      </w:r>
      <w:commentRangeStart w:id="46"/>
      <w:r>
        <w:rPr>
          <w:b/>
        </w:rPr>
        <w:t>CITATION</w:t>
      </w:r>
      <w:commentRangeEnd w:id="46"/>
      <w:r w:rsidR="00B7402B">
        <w:rPr>
          <w:rStyle w:val="CommentReference"/>
        </w:rPr>
        <w:commentReference w:id="46"/>
      </w:r>
      <w:r>
        <w:rPr>
          <w:b/>
        </w:rPr>
        <w:t>?</w:t>
      </w:r>
      <w:r>
        <w:t xml:space="preserve">, which would be calibrated to predict the characteristic behavior of the experiments. To do this, data from the sorption experiments will be combined with measurements of the column characteristics (such as porosity) to produce concentration profiles over time. </w:t>
      </w:r>
      <w:commentRangeStart w:id="47"/>
      <w:r w:rsidRPr="007F2D28">
        <w:rPr>
          <w:strike/>
          <w:rPrChange w:id="48" w:author="Benjamin Kocar" w:date="2015-01-19T17:12:00Z">
            <w:rPr/>
          </w:rPrChange>
        </w:rPr>
        <w:t xml:space="preserve">A properly calibrated model will closely match the experimental </w:t>
      </w:r>
      <w:commentRangeStart w:id="49"/>
      <w:r w:rsidRPr="007F2D28">
        <w:rPr>
          <w:strike/>
          <w:rPrChange w:id="50" w:author="Benjamin Kocar" w:date="2015-01-19T17:12:00Z">
            <w:rPr/>
          </w:rPrChange>
        </w:rPr>
        <w:t>results</w:t>
      </w:r>
      <w:commentRangeEnd w:id="49"/>
      <w:r w:rsidR="007F2D28">
        <w:rPr>
          <w:rStyle w:val="CommentReference"/>
        </w:rPr>
        <w:commentReference w:id="49"/>
      </w:r>
      <w:r w:rsidRPr="007F2D28">
        <w:rPr>
          <w:strike/>
          <w:rPrChange w:id="51" w:author="Benjamin Kocar" w:date="2015-01-19T17:12:00Z">
            <w:rPr/>
          </w:rPrChange>
        </w:rPr>
        <w:t>.</w:t>
      </w:r>
      <w:commentRangeEnd w:id="47"/>
      <w:r w:rsidR="007F2D28" w:rsidRPr="007F2D28">
        <w:rPr>
          <w:rStyle w:val="CommentReference"/>
          <w:strike/>
          <w:rPrChange w:id="52" w:author="Benjamin Kocar" w:date="2015-01-19T17:12:00Z">
            <w:rPr>
              <w:rStyle w:val="CommentReference"/>
            </w:rPr>
          </w:rPrChange>
        </w:rPr>
        <w:commentReference w:id="47"/>
      </w:r>
      <w:r>
        <w:t xml:space="preserve"> </w:t>
      </w:r>
      <w:ins w:id="53" w:author="Benjamin Kocar" w:date="2015-01-19T17:13:00Z">
        <w:r w:rsidR="007F2D28">
          <w:t xml:space="preserve">Adsorption/desorption parameters will </w:t>
        </w:r>
      </w:ins>
      <w:ins w:id="54" w:author="Benjamin Kocar" w:date="2015-01-19T17:15:00Z">
        <w:r w:rsidR="007F2D28">
          <w:t xml:space="preserve">be ascertained for flow conditions. </w:t>
        </w:r>
      </w:ins>
      <w:del w:id="55" w:author="Benjamin Kocar" w:date="2015-01-19T17:13:00Z">
        <w:r w:rsidDel="007F2D28">
          <w:delText>Ideally, I would prefer to avoid generating empirical parameters for these model fits, as they will have little value when evaluating real life situations with more complex porous media.</w:delText>
        </w:r>
      </w:del>
    </w:p>
    <w:p w14:paraId="64360303" w14:textId="77777777" w:rsidR="00B03C90" w:rsidRDefault="005D16FB">
      <w:pPr>
        <w:ind w:left="-15" w:firstLine="351"/>
      </w:pPr>
      <w:r>
        <w:t xml:space="preserve">One other column experiment of interest is one in which I attempt to alter the minerals present in the column itself by the introduction of an oxidizing agent, such as potassium permanganate. For example, pyrite, a reduced iron mineral, could be </w:t>
      </w:r>
      <w:commentRangeStart w:id="56"/>
      <w:r>
        <w:t>oxidized</w:t>
      </w:r>
      <w:commentRangeEnd w:id="56"/>
      <w:r w:rsidR="00A42467">
        <w:rPr>
          <w:rStyle w:val="CommentReference"/>
        </w:rPr>
        <w:commentReference w:id="56"/>
      </w:r>
      <w:r>
        <w:t xml:space="preserve"> to induce additional sorption of radium. These experiments would be operated in a similar manner as the simpler column experiments, but would involve tracking both amounts of radium and the oxidizing agent. Columns may also be run using only the oxidizing agent, and the resulting porous media may be sampled and taken to a synchrotron to analyze what minerals have formed. These experiments could be modeled as well, though more effort would be applied to establishing if these transformations would be useful and feasible for controlling radium transport in field </w:t>
      </w:r>
      <w:commentRangeStart w:id="57"/>
      <w:r>
        <w:t>settings</w:t>
      </w:r>
      <w:commentRangeEnd w:id="57"/>
      <w:r w:rsidR="009B3F52">
        <w:rPr>
          <w:rStyle w:val="CommentReference"/>
        </w:rPr>
        <w:commentReference w:id="57"/>
      </w:r>
      <w:r>
        <w:t>.</w:t>
      </w:r>
    </w:p>
    <w:p w14:paraId="071E7EAF" w14:textId="77777777" w:rsidR="00B03C90" w:rsidRDefault="005D16FB">
      <w:pPr>
        <w:pStyle w:val="Heading3"/>
        <w:ind w:left="807" w:right="0" w:hanging="822"/>
      </w:pPr>
      <w:r>
        <w:t>Field Campaign</w:t>
      </w:r>
    </w:p>
    <w:p w14:paraId="37EEBBF8" w14:textId="77777777" w:rsidR="00B03C90" w:rsidRDefault="005D16FB">
      <w:pPr>
        <w:spacing w:after="1"/>
        <w:ind w:left="-5"/>
      </w:pPr>
      <w:r>
        <w:t xml:space="preserve">Given the heightened risks of radium contamination as a result of hydraulic fracturing work, it is important to gather data on whether or not hydraulic fracturing operations are causing contamination of local surface water. To this end, I would propose a field campaign in northwestern PA, in one of the national forest regions, such as Allegheny </w:t>
      </w:r>
      <w:commentRangeStart w:id="58"/>
      <w:r>
        <w:t>National</w:t>
      </w:r>
      <w:commentRangeEnd w:id="58"/>
      <w:r w:rsidR="00BC0457">
        <w:rPr>
          <w:rStyle w:val="CommentReference"/>
        </w:rPr>
        <w:commentReference w:id="58"/>
      </w:r>
      <w:r>
        <w:t xml:space="preserve"> Forest to collect data on water quality near fracturing wells. These types of regions are ideal for this work, as the potentially affected watersheds sit on open access land, yet have a plethora of unconventional gas development. It may be possible to access some of the older storage sites or wells, though it is uncertain at this point whether or not the companies managing those facilities will allow direct access to their facilities for sampling. The data collected from these campaigns can then be tied to groundwater models of these watersheds.</w:t>
      </w:r>
    </w:p>
    <w:p w14:paraId="5CADDC01" w14:textId="77777777" w:rsidR="00B03C90" w:rsidRDefault="005D16FB">
      <w:pPr>
        <w:spacing w:after="507"/>
        <w:ind w:left="-15" w:firstLine="351"/>
      </w:pPr>
      <w:r>
        <w:t xml:space="preserve">A major challenge in tracing geochemical impacts associated with unconventional gas development has been the selection of a tracer that can be exclusively linked to these activities. While radium is naturally sourced ubiquitously, brines associated with unconventional gas development contain elevated radium isotopes due to long equilibration times [4]. Thus it may be possible to attribute elevated radium isotope concentrations or differing radium isotope ratios to gas development. These isotopes may have migrated to local streams, sediments, or other components of the local water shed, so extensive surface water, sediment, and groundwater sampling will be necessary. These samples can then be analyzed for various radium isotopes using </w:t>
      </w:r>
      <w:r>
        <w:rPr>
          <w:i/>
        </w:rPr>
        <w:t xml:space="preserve">γ </w:t>
      </w:r>
      <w:r>
        <w:t xml:space="preserve">or </w:t>
      </w:r>
      <w:r>
        <w:rPr>
          <w:i/>
        </w:rPr>
        <w:t xml:space="preserve">α </w:t>
      </w:r>
      <w:r>
        <w:t xml:space="preserve">spectrometry [10, 7]. Due to the relatively low environmental background concentrations of radium, fairly </w:t>
      </w:r>
      <w:r>
        <w:lastRenderedPageBreak/>
        <w:t xml:space="preserve">precise analysis methods and large sample volumes will be necessary, which will be best accomplished by concentrating samples onto a </w:t>
      </w:r>
      <w:commentRangeStart w:id="59"/>
      <w:r>
        <w:t>resin</w:t>
      </w:r>
      <w:commentRangeEnd w:id="59"/>
      <w:r w:rsidR="009B3F52">
        <w:rPr>
          <w:rStyle w:val="CommentReference"/>
        </w:rPr>
        <w:commentReference w:id="59"/>
      </w:r>
      <w:r>
        <w:t>.</w:t>
      </w:r>
    </w:p>
    <w:p w14:paraId="14DDF413" w14:textId="77777777" w:rsidR="00B03C90" w:rsidRDefault="005D16FB">
      <w:pPr>
        <w:pStyle w:val="Heading2"/>
        <w:ind w:left="720" w:hanging="735"/>
      </w:pPr>
      <w:r>
        <w:t>Iodine</w:t>
      </w:r>
    </w:p>
    <w:p w14:paraId="21E92AFC" w14:textId="77777777" w:rsidR="00B03C90" w:rsidRDefault="005D16FB">
      <w:pPr>
        <w:spacing w:after="430"/>
        <w:ind w:left="-5"/>
      </w:pPr>
      <w:r>
        <w:t xml:space="preserve">Many of the techniques and methodology for iodine will be similar to the ones used for radium, however, the details will strongly vary given that iodine and radium transport are controlled by different substances. Most of the work here can be done with </w:t>
      </w:r>
      <w:r>
        <w:rPr>
          <w:vertAlign w:val="superscript"/>
        </w:rPr>
        <w:t>127</w:t>
      </w:r>
      <w:r>
        <w:t xml:space="preserve">I, which will behave the same as radioactive iodine without the hazard of working with radioactive substances. It may be useful, from an analytical standpoint, to use </w:t>
      </w:r>
      <w:r>
        <w:rPr>
          <w:vertAlign w:val="subscript"/>
        </w:rPr>
        <w:t>129</w:t>
      </w:r>
      <w:r>
        <w:rPr>
          <w:vertAlign w:val="superscript"/>
        </w:rPr>
        <w:t xml:space="preserve">I </w:t>
      </w:r>
      <w:r>
        <w:t>then for certain experiments, as it will be possible to detect the presence of iodine using gamma counting or scintillation counting. Given the effort towards methods of extracting different iodine species, organic and inorganic, the use of radioactive iodine may prove an unnecessary risk [29]. Instead we can take advantage of HPLC methods coupled with an ICP-MS to analyze iodine speciation in conjunction with synchrotron analysis, which is consistently able to distinguish the various iodine species [30]. These methods are well established as being able to differentiate the various iodine species.</w:t>
      </w:r>
    </w:p>
    <w:p w14:paraId="0922D43A" w14:textId="77777777" w:rsidR="00B03C90" w:rsidRDefault="005D16FB">
      <w:pPr>
        <w:pStyle w:val="Heading3"/>
        <w:ind w:left="807" w:right="0" w:hanging="822"/>
      </w:pPr>
      <w:r>
        <w:t>Mineral Specific Sorption Studies</w:t>
      </w:r>
    </w:p>
    <w:p w14:paraId="18345DE9" w14:textId="77777777" w:rsidR="00B03C90" w:rsidRDefault="005D16FB">
      <w:pPr>
        <w:spacing w:after="7"/>
        <w:ind w:left="-5"/>
      </w:pPr>
      <w:r>
        <w:t xml:space="preserve">The first step in this process will be studying inorganic iodine sorption to specific minerals, </w:t>
      </w:r>
      <w:commentRangeStart w:id="60"/>
      <w:r>
        <w:t>such as clay minerals</w:t>
      </w:r>
      <w:commentRangeEnd w:id="60"/>
      <w:r w:rsidR="00BC0457">
        <w:rPr>
          <w:rStyle w:val="CommentReference"/>
        </w:rPr>
        <w:commentReference w:id="60"/>
      </w:r>
      <w:r>
        <w:t xml:space="preserve">. Here, as with radium, I intend to perform batch experiments with various combinations of media and mineral. However, in contrast to radium, there are comparatively fewer minerals that will strongly sorb it. Positively charged clay minerals, such as </w:t>
      </w:r>
      <w:commentRangeStart w:id="61"/>
      <w:del w:id="62" w:author="Benjamin Kocar" w:date="2015-01-19T17:41:00Z">
        <w:r w:rsidDel="00BC0457">
          <w:delText>allophones</w:delText>
        </w:r>
      </w:del>
      <w:proofErr w:type="spellStart"/>
      <w:ins w:id="63" w:author="Benjamin Kocar" w:date="2015-01-19T17:41:00Z">
        <w:r w:rsidR="00BC0457">
          <w:t>allophane</w:t>
        </w:r>
      </w:ins>
      <w:proofErr w:type="spellEnd"/>
      <w:r>
        <w:t>,</w:t>
      </w:r>
      <w:commentRangeEnd w:id="61"/>
      <w:r w:rsidR="00191167">
        <w:rPr>
          <w:rStyle w:val="CommentReference"/>
        </w:rPr>
        <w:commentReference w:id="61"/>
      </w:r>
      <w:r>
        <w:t xml:space="preserve"> will likely be the dominant inorganic sorbent. In terms of media, I will use the same media as for radium, though I will not analyze sorption in fracking brine equivalents, given that iodine is not a significant hazard in produced waters. I will need to carefully control the redox conditions of my media to establish differences between iodide and iodate, thus I will </w:t>
      </w:r>
      <w:del w:id="64" w:author="Benjamin Kocar" w:date="2015-01-19T17:47:00Z">
        <w:r w:rsidDel="00191167">
          <w:delText xml:space="preserve">need to </w:delText>
        </w:r>
      </w:del>
      <w:r>
        <w:t xml:space="preserve">carefully control the redox state of these media. </w:t>
      </w:r>
      <w:del w:id="65" w:author="Benjamin Kocar" w:date="2015-01-19T17:44:00Z">
        <w:r w:rsidDel="00191167">
          <w:delText>I expect t</w:delText>
        </w:r>
      </w:del>
      <w:ins w:id="66" w:author="Benjamin Kocar" w:date="2015-01-19T17:44:00Z">
        <w:r w:rsidR="00191167">
          <w:t>T</w:t>
        </w:r>
      </w:ins>
      <w:r>
        <w:t>his is best accomplished by using aerobic and anaerobic working conditions</w:t>
      </w:r>
      <w:ins w:id="67" w:author="Benjamin Kocar" w:date="2015-01-19T17:48:00Z">
        <w:r w:rsidR="00191167">
          <w:t xml:space="preserve">, </w:t>
        </w:r>
      </w:ins>
      <w:ins w:id="68" w:author="Benjamin Kocar" w:date="2015-01-19T18:17:00Z">
        <w:r w:rsidR="00F25BBC">
          <w:t>working with</w:t>
        </w:r>
      </w:ins>
      <w:ins w:id="69" w:author="Benjamin Kocar" w:date="2015-01-19T17:48:00Z">
        <w:r w:rsidR="00191167">
          <w:t xml:space="preserve"> fresh stock solutions, and checking them</w:t>
        </w:r>
      </w:ins>
      <w:ins w:id="70" w:author="Benjamin Kocar" w:date="2015-01-19T17:49:00Z">
        <w:r w:rsidR="00191167">
          <w:t xml:space="preserve"> regularly with ion chromatography.</w:t>
        </w:r>
      </w:ins>
      <w:ins w:id="71" w:author="Benjamin Kocar" w:date="2015-01-19T17:48:00Z">
        <w:r w:rsidR="00191167">
          <w:t xml:space="preserve"> </w:t>
        </w:r>
      </w:ins>
      <w:del w:id="72" w:author="Benjamin Kocar" w:date="2015-01-19T17:47:00Z">
        <w:r w:rsidDel="00191167">
          <w:delText xml:space="preserve">. </w:delText>
        </w:r>
      </w:del>
      <w:del w:id="73" w:author="Benjamin Kocar" w:date="2015-01-19T17:45:00Z">
        <w:r w:rsidDel="00191167">
          <w:delText>It may be possible to control iodine speciation through the use of anaerobic conditions, though it is unclear how much control can be applied</w:delText>
        </w:r>
      </w:del>
      <w:del w:id="74" w:author="Benjamin Kocar" w:date="2015-01-19T17:47:00Z">
        <w:r w:rsidDel="00191167">
          <w:delText xml:space="preserve">. </w:delText>
        </w:r>
      </w:del>
      <w:r>
        <w:t xml:space="preserve">These sorption experiments </w:t>
      </w:r>
      <w:del w:id="75" w:author="Benjamin Kocar" w:date="2015-01-19T17:49:00Z">
        <w:r w:rsidDel="00191167">
          <w:delText xml:space="preserve">would </w:delText>
        </w:r>
      </w:del>
      <w:ins w:id="76" w:author="Benjamin Kocar" w:date="2015-01-19T17:49:00Z">
        <w:r w:rsidR="00191167">
          <w:t xml:space="preserve">will </w:t>
        </w:r>
      </w:ins>
      <w:r>
        <w:t>follow a similar track as the radium experiments, with 24 hour batch studies, sorption kinetics studies, and surface complexation studies</w:t>
      </w:r>
      <w:del w:id="77" w:author="Benjamin Kocar" w:date="2015-01-19T17:49:00Z">
        <w:r w:rsidDel="00191167">
          <w:delText>, developing a more complete understanding</w:delText>
        </w:r>
      </w:del>
      <w:r>
        <w:t xml:space="preserve">. These sorption experiments will focus primarily on the inorganic species of iodine, though </w:t>
      </w:r>
      <w:commentRangeStart w:id="78"/>
      <w:r>
        <w:t xml:space="preserve">we may also </w:t>
      </w:r>
      <w:commentRangeEnd w:id="78"/>
      <w:r w:rsidR="003A5C27">
        <w:rPr>
          <w:rStyle w:val="CommentReference"/>
        </w:rPr>
        <w:commentReference w:id="78"/>
      </w:r>
      <w:r>
        <w:t xml:space="preserve">look at a few characteristic iodine bearing organic compounds as a point of </w:t>
      </w:r>
      <w:commentRangeStart w:id="79"/>
      <w:r>
        <w:t>comparison</w:t>
      </w:r>
      <w:commentRangeEnd w:id="79"/>
      <w:r w:rsidR="00191167">
        <w:rPr>
          <w:rStyle w:val="CommentReference"/>
        </w:rPr>
        <w:commentReference w:id="79"/>
      </w:r>
      <w:r>
        <w:t>.</w:t>
      </w:r>
    </w:p>
    <w:p w14:paraId="2C0366E6" w14:textId="77777777" w:rsidR="00B03C90" w:rsidRDefault="005D16FB">
      <w:pPr>
        <w:spacing w:after="412"/>
        <w:ind w:left="-15" w:firstLine="351"/>
      </w:pPr>
      <w:r>
        <w:t xml:space="preserve">Much of the work here serves a similar purpose as the work in the radium studies. It provides a </w:t>
      </w:r>
      <w:commentRangeStart w:id="80"/>
      <w:r>
        <w:t>matrix</w:t>
      </w:r>
      <w:commentRangeEnd w:id="80"/>
      <w:r w:rsidR="00A4206C">
        <w:rPr>
          <w:rStyle w:val="CommentReference"/>
        </w:rPr>
        <w:commentReference w:id="80"/>
      </w:r>
      <w:r>
        <w:t xml:space="preserve"> of conditions and then provides behavior patterns in those conditions. This matrix will be expanded compared to radium as a result of the different oxidation states of inorganic iodine, but will ultimately provide a similar picture of the dominant </w:t>
      </w:r>
      <w:r>
        <w:lastRenderedPageBreak/>
        <w:t>phases controlling inorganic iodine transport. Many environmental systems contain both aqueous species of iodine, and therefore it may be necessary to also examine competition between the two species for relevant sorption sites [13]. This can be done by batch sorption experiments where both species are added in different orders.</w:t>
      </w:r>
    </w:p>
    <w:p w14:paraId="198F4253" w14:textId="77777777" w:rsidR="00B03C90" w:rsidRDefault="005D16FB">
      <w:pPr>
        <w:pStyle w:val="Heading3"/>
        <w:ind w:left="807" w:right="0" w:hanging="822"/>
      </w:pPr>
      <w:r>
        <w:t>Transport, and the influence of organic matter</w:t>
      </w:r>
    </w:p>
    <w:p w14:paraId="27F0298B" w14:textId="77777777" w:rsidR="00B03C90" w:rsidRDefault="005D16FB">
      <w:pPr>
        <w:spacing w:after="0"/>
        <w:ind w:left="-5"/>
      </w:pPr>
      <w:r>
        <w:t xml:space="preserve">The results from the iodine sorption experiments will then inform a series of increasingly complex iodine transport experiments in columns. The initial experiments will examine transport of inorganic iodine through materials containing inorganic </w:t>
      </w:r>
      <w:commentRangeStart w:id="81"/>
      <w:r>
        <w:t>media</w:t>
      </w:r>
      <w:commentRangeEnd w:id="81"/>
      <w:r w:rsidR="00CC3002">
        <w:rPr>
          <w:rStyle w:val="CommentReference"/>
        </w:rPr>
        <w:commentReference w:id="81"/>
      </w:r>
      <w:r>
        <w:t xml:space="preserve"> Here I will look at both the retention of inorganic iodine species, but also the release of those species. Using the previous work, I could also compare these transport experiments to groundwater transport model. The next level of complexity would then tackle the influence of organic matter in comparison to mineral sorption through column experiments with increasing amounts of a </w:t>
      </w:r>
      <w:commentRangeStart w:id="82"/>
      <w:r>
        <w:t>typical organic matter</w:t>
      </w:r>
      <w:commentRangeEnd w:id="82"/>
      <w:r w:rsidR="00CC3002">
        <w:rPr>
          <w:rStyle w:val="CommentReference"/>
        </w:rPr>
        <w:commentReference w:id="82"/>
      </w:r>
      <w:r>
        <w:t>. These experiments would be done on relatively short time scales of days to weeks, to avoid transformation of inorganic iodine species to organic ones by the organic matter, a process that happens after 60 days of exposure [30]. Using the parameters from the mineral specific studies and transport modeling without organic matter, it will then be possible to derive sorption and retardation parameters for a typical organic matter. These results can then be compared to transport experiments in well characterized soils.</w:t>
      </w:r>
    </w:p>
    <w:p w14:paraId="43768699" w14:textId="77777777" w:rsidR="00B03C90" w:rsidRDefault="005D16FB">
      <w:pPr>
        <w:spacing w:after="546"/>
        <w:ind w:left="-15" w:firstLine="351"/>
      </w:pPr>
      <w:r>
        <w:t xml:space="preserve">A second group of transport experiments will revolve around the transport of organically bound iodine, as </w:t>
      </w:r>
      <w:proofErr w:type="spellStart"/>
      <w:r>
        <w:t>organoiodines</w:t>
      </w:r>
      <w:proofErr w:type="spellEnd"/>
      <w:r>
        <w:t xml:space="preserve"> can represent up to 50% of iodine species in environmental samples [16]. I expect organic matter will be the dominant sorbent for this class of compounds, though there may be some limited sorption to mineral surfaces. As there are a wide variety of </w:t>
      </w:r>
      <w:proofErr w:type="spellStart"/>
      <w:r>
        <w:t>organoiodine</w:t>
      </w:r>
      <w:proofErr w:type="spellEnd"/>
      <w:r>
        <w:t xml:space="preserve"> compounds, I will pick compounds with transport characteristics that I would expect to be different. For example, 4-iodoaniline has been studied previously in various sediments [18], but it would be worthwhile to examine straight chain organic compounds that are </w:t>
      </w:r>
      <w:proofErr w:type="spellStart"/>
      <w:r>
        <w:t>iodated</w:t>
      </w:r>
      <w:proofErr w:type="spellEnd"/>
      <w:r>
        <w:t xml:space="preserve">. I will try to pick compounds that appear in the environment, or are of environmental significance, </w:t>
      </w:r>
      <w:commentRangeStart w:id="83"/>
      <w:r>
        <w:t>though I am unsure what those compounds would be at this time</w:t>
      </w:r>
      <w:commentRangeEnd w:id="83"/>
      <w:r w:rsidR="007975E3">
        <w:rPr>
          <w:rStyle w:val="CommentReference"/>
        </w:rPr>
        <w:commentReference w:id="83"/>
      </w:r>
      <w:r>
        <w:t xml:space="preserve">. Some of the lighter iodine compounds, such as methyl iodide, can be gaseous, and it will be important to account for losses of iodine through those </w:t>
      </w:r>
      <w:commentRangeStart w:id="84"/>
      <w:r>
        <w:t xml:space="preserve">light organic compounds </w:t>
      </w:r>
      <w:commentRangeEnd w:id="84"/>
      <w:r w:rsidR="007975E3">
        <w:rPr>
          <w:rStyle w:val="CommentReference"/>
        </w:rPr>
        <w:commentReference w:id="84"/>
      </w:r>
      <w:r>
        <w:t>or elemental iodine [13]. It may be possible to capture soil gasses released from these columns, which could then be analyzed using a Membrane Inlet Mass Spectrometer (MIMS) for iodine content. These experiments will then provide transport properties for characteristic organic iodine compounds, which can then be used in evaluating the transport of iodine in environmental samples. These results can be compared to models of transport, as well as existing data of iodine transport [18].</w:t>
      </w:r>
    </w:p>
    <w:p w14:paraId="351671E7" w14:textId="77777777" w:rsidR="00B03C90" w:rsidRDefault="005D16FB">
      <w:pPr>
        <w:pStyle w:val="Heading1"/>
        <w:ind w:left="566" w:hanging="581"/>
      </w:pPr>
      <w:r>
        <w:lastRenderedPageBreak/>
        <w:t>Conclusion</w:t>
      </w:r>
    </w:p>
    <w:p w14:paraId="391C67FC" w14:textId="77777777" w:rsidR="00B03C90" w:rsidRDefault="005D16FB">
      <w:pPr>
        <w:spacing w:after="504"/>
        <w:ind w:left="-5"/>
      </w:pPr>
      <w:r>
        <w:t xml:space="preserve">The goal of this thesis is to build understanding of radium and iodine for use as tracers for a variety of natural and anthropogenic processes. I hope to build this understanding by studying specific interactions between radium and iodine with specific minerals, then through application of those studies to more </w:t>
      </w:r>
      <w:proofErr w:type="spellStart"/>
      <w:r>
        <w:t>compelx</w:t>
      </w:r>
      <w:proofErr w:type="spellEnd"/>
      <w:r>
        <w:t xml:space="preserve"> transport problems. Radium already sees usage as a tracer for seawater transport, and could also be used as a tracer for the influence of hydraulic fracturing operations, which I will examine with a field campaign in Pennsylvania, near recently fracked wells. Iodine’s behavior is more complicated than radium, so the main focus of my work there will be on building better understanding of the compound specific interactions affecting iodine transport, rather than capture and study of field data. </w:t>
      </w:r>
      <w:del w:id="85" w:author="Benjamin Kocar" w:date="2015-01-21T23:01:00Z">
        <w:r w:rsidDel="007975E3">
          <w:delText xml:space="preserve">A major challenge in the iodine work will be controlling the speciation of iodine to uncover these compound specific properties, which I expect will be aided through the use of tools such as anaerobic glove bags. </w:delText>
        </w:r>
      </w:del>
      <w:r>
        <w:t xml:space="preserve">Ultimately, I believe these studies will enable better usage of both of these </w:t>
      </w:r>
      <w:commentRangeStart w:id="86"/>
      <w:r>
        <w:t>radioisotopes as environmental tracers</w:t>
      </w:r>
      <w:commentRangeEnd w:id="86"/>
      <w:r w:rsidR="007975E3">
        <w:rPr>
          <w:rStyle w:val="CommentReference"/>
        </w:rPr>
        <w:commentReference w:id="86"/>
      </w:r>
      <w:r>
        <w:t>.</w:t>
      </w:r>
    </w:p>
    <w:p w14:paraId="11CE09D0" w14:textId="77777777" w:rsidR="00B03C90" w:rsidRDefault="005D16FB">
      <w:pPr>
        <w:pStyle w:val="Heading1"/>
        <w:numPr>
          <w:ilvl w:val="0"/>
          <w:numId w:val="0"/>
        </w:numPr>
        <w:ind w:left="-5"/>
      </w:pPr>
      <w:r>
        <w:t>References</w:t>
      </w:r>
    </w:p>
    <w:p w14:paraId="285B2D2E" w14:textId="77777777" w:rsidR="00B03C90" w:rsidRDefault="005D16FB">
      <w:pPr>
        <w:numPr>
          <w:ilvl w:val="0"/>
          <w:numId w:val="3"/>
        </w:numPr>
        <w:ind w:hanging="481"/>
      </w:pPr>
      <w:r>
        <w:t xml:space="preserve">LL Ames, JE </w:t>
      </w:r>
      <w:proofErr w:type="spellStart"/>
      <w:r>
        <w:t>McGarrah</w:t>
      </w:r>
      <w:proofErr w:type="spellEnd"/>
      <w:r>
        <w:t xml:space="preserve">, and BA Walker. Sorption of uranium and radium by biotite, muscovite, and </w:t>
      </w:r>
      <w:proofErr w:type="spellStart"/>
      <w:r>
        <w:t>phlogopite</w:t>
      </w:r>
      <w:proofErr w:type="spellEnd"/>
      <w:r>
        <w:t xml:space="preserve">. </w:t>
      </w:r>
      <w:r>
        <w:rPr>
          <w:i/>
        </w:rPr>
        <w:t>Clays Clay Miner</w:t>
      </w:r>
      <w:r>
        <w:t>, 31(5):343–351, 1983.</w:t>
      </w:r>
    </w:p>
    <w:p w14:paraId="4CE11587" w14:textId="77777777" w:rsidR="00B03C90" w:rsidRDefault="005D16FB">
      <w:pPr>
        <w:numPr>
          <w:ilvl w:val="0"/>
          <w:numId w:val="3"/>
        </w:numPr>
        <w:ind w:hanging="481"/>
      </w:pPr>
      <w:r>
        <w:t xml:space="preserve">Lloyd L. Ames, Jeff E. </w:t>
      </w:r>
      <w:proofErr w:type="spellStart"/>
      <w:r>
        <w:t>McGarrah</w:t>
      </w:r>
      <w:proofErr w:type="spellEnd"/>
      <w:r>
        <w:t xml:space="preserve">, Becky A. Walker, and Patricia F. Salter. Uranium and radium sorption on amorphous ferric </w:t>
      </w:r>
      <w:proofErr w:type="spellStart"/>
      <w:r>
        <w:t>oxyhydroxide</w:t>
      </w:r>
      <w:proofErr w:type="spellEnd"/>
      <w:r>
        <w:t xml:space="preserve">. </w:t>
      </w:r>
      <w:r>
        <w:rPr>
          <w:i/>
        </w:rPr>
        <w:t>Chemical Geology</w:t>
      </w:r>
      <w:r>
        <w:t>, 40(1-2):135–148, June 1983.</w:t>
      </w:r>
    </w:p>
    <w:p w14:paraId="7203B162" w14:textId="77777777" w:rsidR="00B03C90" w:rsidRDefault="005D16FB">
      <w:pPr>
        <w:numPr>
          <w:ilvl w:val="0"/>
          <w:numId w:val="3"/>
        </w:numPr>
        <w:ind w:hanging="481"/>
      </w:pPr>
      <w:r>
        <w:t>ASTM Standard D1141-98. Standard Practice for the Preparation of Substitute Ocean Water.</w:t>
      </w:r>
    </w:p>
    <w:p w14:paraId="12B8F889" w14:textId="77777777" w:rsidR="00B03C90" w:rsidRDefault="005D16FB">
      <w:pPr>
        <w:numPr>
          <w:ilvl w:val="0"/>
          <w:numId w:val="3"/>
        </w:numPr>
        <w:ind w:hanging="481"/>
      </w:pPr>
      <w:r>
        <w:t xml:space="preserve">Elise </w:t>
      </w:r>
      <w:proofErr w:type="spellStart"/>
      <w:r>
        <w:t>Barbot</w:t>
      </w:r>
      <w:proofErr w:type="spellEnd"/>
      <w:r>
        <w:t xml:space="preserve">, </w:t>
      </w:r>
      <w:proofErr w:type="spellStart"/>
      <w:r>
        <w:t>Natasa</w:t>
      </w:r>
      <w:proofErr w:type="spellEnd"/>
      <w:r>
        <w:t xml:space="preserve"> S </w:t>
      </w:r>
      <w:proofErr w:type="spellStart"/>
      <w:r>
        <w:t>Vidic</w:t>
      </w:r>
      <w:proofErr w:type="spellEnd"/>
      <w:r>
        <w:t xml:space="preserve">, Kelvin B. Gregory, and </w:t>
      </w:r>
      <w:proofErr w:type="spellStart"/>
      <w:r>
        <w:t>Radisav</w:t>
      </w:r>
      <w:proofErr w:type="spellEnd"/>
      <w:r>
        <w:t xml:space="preserve"> D. </w:t>
      </w:r>
      <w:proofErr w:type="spellStart"/>
      <w:r>
        <w:t>Vidic</w:t>
      </w:r>
      <w:proofErr w:type="spellEnd"/>
      <w:r>
        <w:t xml:space="preserve">. Spatial and temporal correlation of water quality parameters of produced waters from </w:t>
      </w:r>
      <w:proofErr w:type="spellStart"/>
      <w:r>
        <w:t>devonian</w:t>
      </w:r>
      <w:proofErr w:type="spellEnd"/>
      <w:r>
        <w:t xml:space="preserve">-age shale following hydraulic fracturing. </w:t>
      </w:r>
      <w:r>
        <w:rPr>
          <w:i/>
        </w:rPr>
        <w:t>Environmental science &amp; technology</w:t>
      </w:r>
      <w:r>
        <w:t>, 47(6):2562–9, March 2013.</w:t>
      </w:r>
    </w:p>
    <w:p w14:paraId="5D236407" w14:textId="77777777" w:rsidR="00B03C90" w:rsidRDefault="005D16FB">
      <w:pPr>
        <w:numPr>
          <w:ilvl w:val="0"/>
          <w:numId w:val="3"/>
        </w:numPr>
        <w:ind w:hanging="481"/>
      </w:pPr>
      <w:r>
        <w:t xml:space="preserve">Aaron J. Beck and Michele a. Cochran. Controls on solid-solution partitioning of radium in saturated marine sands. </w:t>
      </w:r>
      <w:r>
        <w:rPr>
          <w:i/>
        </w:rPr>
        <w:t>Marine Chemistry</w:t>
      </w:r>
      <w:r>
        <w:t>, 156:38–48, October 2013.</w:t>
      </w:r>
    </w:p>
    <w:p w14:paraId="31C14C97" w14:textId="77777777" w:rsidR="00B03C90" w:rsidRDefault="005D16FB">
      <w:pPr>
        <w:numPr>
          <w:ilvl w:val="0"/>
          <w:numId w:val="3"/>
        </w:numPr>
        <w:ind w:hanging="481"/>
      </w:pPr>
      <w:r>
        <w:t xml:space="preserve">P. </w:t>
      </w:r>
      <w:proofErr w:type="spellStart"/>
      <w:r>
        <w:t>Beneˇs</w:t>
      </w:r>
      <w:proofErr w:type="spellEnd"/>
      <w:r>
        <w:t xml:space="preserve">, P </w:t>
      </w:r>
      <w:proofErr w:type="spellStart"/>
      <w:r>
        <w:t>Strejc</w:t>
      </w:r>
      <w:proofErr w:type="spellEnd"/>
      <w:r>
        <w:t xml:space="preserve">, Z </w:t>
      </w:r>
      <w:proofErr w:type="spellStart"/>
      <w:r>
        <w:t>Lukavec</w:t>
      </w:r>
      <w:proofErr w:type="spellEnd"/>
      <w:r>
        <w:t xml:space="preserve">, and Z. </w:t>
      </w:r>
      <w:proofErr w:type="spellStart"/>
      <w:r>
        <w:t>Borovec</w:t>
      </w:r>
      <w:proofErr w:type="spellEnd"/>
      <w:r>
        <w:t xml:space="preserve">. Interaction of radium with freshwater sediments and their mineral components. I. </w:t>
      </w:r>
      <w:r>
        <w:rPr>
          <w:i/>
        </w:rPr>
        <w:t xml:space="preserve">Journal of </w:t>
      </w:r>
      <w:proofErr w:type="spellStart"/>
      <w:r>
        <w:rPr>
          <w:i/>
        </w:rPr>
        <w:t>Radioanalytical</w:t>
      </w:r>
      <w:proofErr w:type="spellEnd"/>
      <w:r>
        <w:rPr>
          <w:i/>
        </w:rPr>
        <w:t xml:space="preserve"> and Nuclear Chemistry Articles</w:t>
      </w:r>
      <w:r>
        <w:t>, 82(2):275–285, May 1984.</w:t>
      </w:r>
    </w:p>
    <w:p w14:paraId="5FA413D8" w14:textId="77777777" w:rsidR="00B03C90" w:rsidRDefault="005D16FB">
      <w:pPr>
        <w:numPr>
          <w:ilvl w:val="0"/>
          <w:numId w:val="3"/>
        </w:numPr>
        <w:spacing w:after="238" w:line="263" w:lineRule="auto"/>
        <w:ind w:hanging="481"/>
      </w:pPr>
      <w:r>
        <w:t xml:space="preserve">R. Bojanowski, Z. </w:t>
      </w:r>
      <w:proofErr w:type="spellStart"/>
      <w:r>
        <w:t>Radecki</w:t>
      </w:r>
      <w:proofErr w:type="spellEnd"/>
      <w:r>
        <w:t xml:space="preserve">, and K Burns. Determination of radium and uranium isotopes in natural waters by sorption on hydrous manganese dioxide followed by </w:t>
      </w:r>
      <w:proofErr w:type="spellStart"/>
      <w:r>
        <w:t>alphaspectrometry</w:t>
      </w:r>
      <w:proofErr w:type="spellEnd"/>
      <w:r>
        <w:t xml:space="preserve">. </w:t>
      </w:r>
      <w:r>
        <w:rPr>
          <w:i/>
        </w:rPr>
        <w:t xml:space="preserve">Journal of </w:t>
      </w:r>
      <w:proofErr w:type="spellStart"/>
      <w:r>
        <w:rPr>
          <w:i/>
        </w:rPr>
        <w:t>radioanalytical</w:t>
      </w:r>
      <w:proofErr w:type="spellEnd"/>
      <w:r>
        <w:rPr>
          <w:i/>
        </w:rPr>
        <w:t xml:space="preserve"> and nuclear chemistry</w:t>
      </w:r>
      <w:r>
        <w:t>, 264(2):437–443, 2005.</w:t>
      </w:r>
    </w:p>
    <w:p w14:paraId="349A4140" w14:textId="77777777" w:rsidR="00B03C90" w:rsidRDefault="005D16FB">
      <w:pPr>
        <w:numPr>
          <w:ilvl w:val="0"/>
          <w:numId w:val="3"/>
        </w:numPr>
        <w:spacing w:after="241"/>
        <w:ind w:hanging="481"/>
      </w:pPr>
      <w:r>
        <w:lastRenderedPageBreak/>
        <w:t xml:space="preserve">A.N. Buckley and R. Woods. The surface oxidation of pyrite. </w:t>
      </w:r>
      <w:r>
        <w:rPr>
          <w:i/>
        </w:rPr>
        <w:t>Applied Surface Science</w:t>
      </w:r>
      <w:r>
        <w:t>, 27(4):437–452, January 1987.</w:t>
      </w:r>
    </w:p>
    <w:p w14:paraId="1CC610CA" w14:textId="77777777" w:rsidR="00B03C90" w:rsidRDefault="005D16FB">
      <w:pPr>
        <w:numPr>
          <w:ilvl w:val="0"/>
          <w:numId w:val="3"/>
        </w:numPr>
        <w:ind w:hanging="481"/>
      </w:pPr>
      <w:proofErr w:type="spellStart"/>
      <w:r>
        <w:t>Suvasis</w:t>
      </w:r>
      <w:proofErr w:type="spellEnd"/>
      <w:r>
        <w:t xml:space="preserve"> Dixit and Janet G </w:t>
      </w:r>
      <w:proofErr w:type="spellStart"/>
      <w:r>
        <w:t>Hering</w:t>
      </w:r>
      <w:proofErr w:type="spellEnd"/>
      <w:r>
        <w:t xml:space="preserve">. Comparison of </w:t>
      </w:r>
      <w:proofErr w:type="gramStart"/>
      <w:r>
        <w:t>arsenic(</w:t>
      </w:r>
      <w:proofErr w:type="gramEnd"/>
      <w:r>
        <w:t xml:space="preserve">V) and arsenic(III) sorption onto iron oxide minerals: implications for arsenic mobility. </w:t>
      </w:r>
      <w:r>
        <w:rPr>
          <w:i/>
        </w:rPr>
        <w:t>Environmental science &amp; technology</w:t>
      </w:r>
      <w:r>
        <w:t>, 37(18):4182–9, September 2003.</w:t>
      </w:r>
    </w:p>
    <w:p w14:paraId="757ED55E" w14:textId="77777777" w:rsidR="00B03C90" w:rsidRDefault="005D16FB">
      <w:pPr>
        <w:numPr>
          <w:ilvl w:val="0"/>
          <w:numId w:val="3"/>
        </w:numPr>
        <w:spacing w:after="241"/>
        <w:ind w:hanging="481"/>
      </w:pPr>
      <w:proofErr w:type="spellStart"/>
      <w:r>
        <w:t>Robsrt</w:t>
      </w:r>
      <w:proofErr w:type="spellEnd"/>
      <w:r>
        <w:t xml:space="preserve"> J </w:t>
      </w:r>
      <w:proofErr w:type="spellStart"/>
      <w:r>
        <w:t>Elsinger</w:t>
      </w:r>
      <w:proofErr w:type="spellEnd"/>
      <w:r>
        <w:t xml:space="preserve">, Philip T King, and Willard S Moore. Radium-224 in natural waters measured by </w:t>
      </w:r>
      <w:r>
        <w:rPr>
          <w:i/>
        </w:rPr>
        <w:t>γ</w:t>
      </w:r>
      <w:r>
        <w:t xml:space="preserve">-ray spectrometry.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144:277–281, December 1982.</w:t>
      </w:r>
    </w:p>
    <w:p w14:paraId="1DCC7C00" w14:textId="77777777" w:rsidR="00B03C90" w:rsidRDefault="005D16FB">
      <w:pPr>
        <w:numPr>
          <w:ilvl w:val="0"/>
          <w:numId w:val="3"/>
        </w:numPr>
        <w:ind w:hanging="481"/>
      </w:pPr>
      <w:r>
        <w:t xml:space="preserve">Hilary P. Emerson, Chen Xu, Yi-Fang Ho, S. Zhang, Kathleen a. </w:t>
      </w:r>
      <w:proofErr w:type="spellStart"/>
      <w:r>
        <w:t>Schwehr</w:t>
      </w:r>
      <w:proofErr w:type="spellEnd"/>
      <w:r>
        <w:t xml:space="preserve">, Michael Lilley, Daniel I. Kaplan, Peter H. </w:t>
      </w:r>
      <w:proofErr w:type="spellStart"/>
      <w:r>
        <w:t>Santschi</w:t>
      </w:r>
      <w:proofErr w:type="spellEnd"/>
      <w:r>
        <w:t xml:space="preserve">, and Brian a. Powell. Geochemical controls of iodine uptake and transport in Savannah River Site subsurface sediments. </w:t>
      </w:r>
      <w:r>
        <w:rPr>
          <w:i/>
        </w:rPr>
        <w:t>Applied Geochemistry</w:t>
      </w:r>
      <w:r>
        <w:t>, 45:105–113, June 2014.</w:t>
      </w:r>
    </w:p>
    <w:p w14:paraId="48BDC16C" w14:textId="77777777" w:rsidR="00B03C90" w:rsidRDefault="005D16FB">
      <w:pPr>
        <w:numPr>
          <w:ilvl w:val="0"/>
          <w:numId w:val="3"/>
        </w:numPr>
        <w:spacing w:after="241"/>
        <w:ind w:hanging="481"/>
      </w:pPr>
      <w:r>
        <w:t xml:space="preserve">Scott </w:t>
      </w:r>
      <w:proofErr w:type="spellStart"/>
      <w:r>
        <w:t>Fendorf</w:t>
      </w:r>
      <w:proofErr w:type="spellEnd"/>
      <w:r>
        <w:t xml:space="preserve">. Fundamental aspects and applications of x-ray absorption spectroscopy in clay and soil science. </w:t>
      </w:r>
      <w:r>
        <w:rPr>
          <w:i/>
        </w:rPr>
        <w:t>CMS Workshop lectures</w:t>
      </w:r>
      <w:r>
        <w:t>, 1999.</w:t>
      </w:r>
    </w:p>
    <w:p w14:paraId="32B239A1" w14:textId="77777777" w:rsidR="00B03C90" w:rsidRDefault="005D16FB">
      <w:pPr>
        <w:numPr>
          <w:ilvl w:val="0"/>
          <w:numId w:val="3"/>
        </w:numPr>
        <w:ind w:hanging="481"/>
      </w:pPr>
      <w:r>
        <w:t xml:space="preserve">B.S. </w:t>
      </w:r>
      <w:proofErr w:type="spellStart"/>
      <w:r>
        <w:t>Gilfedder</w:t>
      </w:r>
      <w:proofErr w:type="spellEnd"/>
      <w:r>
        <w:t xml:space="preserve">, M. Petri, M. </w:t>
      </w:r>
      <w:proofErr w:type="spellStart"/>
      <w:r>
        <w:t>Wessels</w:t>
      </w:r>
      <w:proofErr w:type="spellEnd"/>
      <w:r>
        <w:t xml:space="preserve">, and H. </w:t>
      </w:r>
      <w:proofErr w:type="spellStart"/>
      <w:r>
        <w:t>Biester</w:t>
      </w:r>
      <w:proofErr w:type="spellEnd"/>
      <w:r>
        <w:t xml:space="preserve">. An iodine mass-balance for Lake Constance, Germany: Insights into iodine speciation changes and fluxes. </w:t>
      </w:r>
      <w:proofErr w:type="spellStart"/>
      <w:r>
        <w:rPr>
          <w:i/>
        </w:rPr>
        <w:t>Geochimica</w:t>
      </w:r>
      <w:proofErr w:type="spellEnd"/>
      <w:r>
        <w:rPr>
          <w:i/>
        </w:rPr>
        <w:t xml:space="preserve"> </w:t>
      </w:r>
      <w:proofErr w:type="gramStart"/>
      <w:r>
        <w:rPr>
          <w:i/>
        </w:rPr>
        <w:t>et</w:t>
      </w:r>
      <w:proofErr w:type="gramEnd"/>
      <w:r>
        <w:rPr>
          <w:i/>
        </w:rPr>
        <w:t xml:space="preserve"> </w:t>
      </w:r>
      <w:proofErr w:type="spellStart"/>
      <w:r>
        <w:rPr>
          <w:i/>
        </w:rPr>
        <w:t>Cosmochimica</w:t>
      </w:r>
      <w:proofErr w:type="spellEnd"/>
      <w:r>
        <w:rPr>
          <w:i/>
        </w:rPr>
        <w:t xml:space="preserve"> </w:t>
      </w:r>
      <w:proofErr w:type="spellStart"/>
      <w:r>
        <w:rPr>
          <w:i/>
        </w:rPr>
        <w:t>Acta</w:t>
      </w:r>
      <w:proofErr w:type="spellEnd"/>
      <w:r>
        <w:t>, 74(11):3090–3111, June 2010.</w:t>
      </w:r>
    </w:p>
    <w:p w14:paraId="7A59B6D1" w14:textId="77777777" w:rsidR="00B03C90" w:rsidRDefault="005D16FB">
      <w:pPr>
        <w:numPr>
          <w:ilvl w:val="0"/>
          <w:numId w:val="3"/>
        </w:numPr>
        <w:spacing w:after="244"/>
        <w:ind w:hanging="481"/>
      </w:pPr>
      <w:r>
        <w:t xml:space="preserve">Peng He, </w:t>
      </w:r>
      <w:proofErr w:type="spellStart"/>
      <w:r>
        <w:t>Xiaolin</w:t>
      </w:r>
      <w:proofErr w:type="spellEnd"/>
      <w:r>
        <w:t xml:space="preserve"> Hou,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and Peng Yi. Iodine isotopes species fingerprinting environmental conditions in surface water along the northeastern Atlantic Ocean. </w:t>
      </w:r>
      <w:r>
        <w:rPr>
          <w:i/>
        </w:rPr>
        <w:t>Scientific reports</w:t>
      </w:r>
      <w:r>
        <w:t>, 3:2685, January 2013.</w:t>
      </w:r>
    </w:p>
    <w:p w14:paraId="5EC76E41" w14:textId="77777777" w:rsidR="00B03C90" w:rsidRDefault="005D16FB">
      <w:pPr>
        <w:numPr>
          <w:ilvl w:val="0"/>
          <w:numId w:val="3"/>
        </w:numPr>
        <w:spacing w:after="241"/>
        <w:ind w:hanging="481"/>
      </w:pPr>
      <w:r>
        <w:t xml:space="preserve">C </w:t>
      </w:r>
      <w:proofErr w:type="spellStart"/>
      <w:r>
        <w:t>Hohenemser</w:t>
      </w:r>
      <w:proofErr w:type="spellEnd"/>
      <w:r>
        <w:t xml:space="preserve">, R </w:t>
      </w:r>
      <w:proofErr w:type="spellStart"/>
      <w:r>
        <w:t>Kasperson</w:t>
      </w:r>
      <w:proofErr w:type="spellEnd"/>
      <w:r>
        <w:t xml:space="preserve">, and R Kates. The distrust of nuclear power. </w:t>
      </w:r>
      <w:r>
        <w:rPr>
          <w:i/>
        </w:rPr>
        <w:t>Science</w:t>
      </w:r>
      <w:r>
        <w:t>, 196(4285):25–34, April 1977.</w:t>
      </w:r>
    </w:p>
    <w:p w14:paraId="23DD970C" w14:textId="77777777" w:rsidR="00B03C90" w:rsidRDefault="005D16FB">
      <w:pPr>
        <w:numPr>
          <w:ilvl w:val="0"/>
          <w:numId w:val="3"/>
        </w:numPr>
        <w:spacing w:after="244"/>
        <w:ind w:hanging="481"/>
      </w:pPr>
      <w:proofErr w:type="spellStart"/>
      <w:r>
        <w:t>Xiaolin</w:t>
      </w:r>
      <w:proofErr w:type="spellEnd"/>
      <w:r>
        <w:t xml:space="preserve"> Hou, </w:t>
      </w:r>
      <w:proofErr w:type="spellStart"/>
      <w:r>
        <w:t>Violeta</w:t>
      </w:r>
      <w:proofErr w:type="spellEnd"/>
      <w:r>
        <w:t xml:space="preserve"> Hansen,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Ole Christian Lind, and Galina </w:t>
      </w:r>
      <w:proofErr w:type="spellStart"/>
      <w:r>
        <w:t>Lujaniene</w:t>
      </w:r>
      <w:proofErr w:type="spellEnd"/>
      <w:r>
        <w:t xml:space="preserve">. A review on speciation of iodine-129 in the environmental and biological samples.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632(2):181–96, January 2009.</w:t>
      </w:r>
    </w:p>
    <w:p w14:paraId="06F85C43" w14:textId="77777777" w:rsidR="00B03C90" w:rsidRDefault="005D16FB">
      <w:pPr>
        <w:numPr>
          <w:ilvl w:val="0"/>
          <w:numId w:val="3"/>
        </w:numPr>
        <w:ind w:hanging="481"/>
      </w:pPr>
      <w:proofErr w:type="spellStart"/>
      <w:r>
        <w:t>Qinhong</w:t>
      </w:r>
      <w:proofErr w:type="spellEnd"/>
      <w:r>
        <w:t xml:space="preserve"> Hu, Jean E Moran, and Van Blackwood. Comprehensive Handbook of Iodine. In Victor R. </w:t>
      </w:r>
      <w:proofErr w:type="spellStart"/>
      <w:r>
        <w:t>Preedy</w:t>
      </w:r>
      <w:proofErr w:type="spellEnd"/>
      <w:r>
        <w:t xml:space="preserve">, editor, </w:t>
      </w:r>
      <w:r>
        <w:rPr>
          <w:i/>
        </w:rPr>
        <w:t>Comprehensive Handbook of Iodine</w:t>
      </w:r>
      <w:r>
        <w:t>, pages 93–105. Elsevier, 2009.</w:t>
      </w:r>
    </w:p>
    <w:p w14:paraId="00F832F6" w14:textId="77777777" w:rsidR="00B03C90" w:rsidRDefault="005D16FB">
      <w:pPr>
        <w:numPr>
          <w:ilvl w:val="0"/>
          <w:numId w:val="3"/>
        </w:numPr>
        <w:ind w:hanging="481"/>
      </w:pPr>
      <w:proofErr w:type="spellStart"/>
      <w:r>
        <w:t>Qinhong</w:t>
      </w:r>
      <w:proofErr w:type="spellEnd"/>
      <w:r>
        <w:t xml:space="preserve"> Hu, </w:t>
      </w:r>
      <w:proofErr w:type="spellStart"/>
      <w:r>
        <w:t>Pihong</w:t>
      </w:r>
      <w:proofErr w:type="spellEnd"/>
      <w:r>
        <w:t xml:space="preserve"> Zhao, Jean E Moran, and John C Seaman. Sorption and transport of iodine species in sediments from the Savannah River and Hanford Sites. </w:t>
      </w:r>
      <w:r>
        <w:rPr>
          <w:i/>
        </w:rPr>
        <w:t>Journal of contaminant hydrology</w:t>
      </w:r>
      <w:r>
        <w:t>, 78(3):185–205, July 2005.</w:t>
      </w:r>
    </w:p>
    <w:p w14:paraId="4CC7B8D2" w14:textId="77777777" w:rsidR="00B03C90" w:rsidRDefault="005D16FB">
      <w:pPr>
        <w:numPr>
          <w:ilvl w:val="0"/>
          <w:numId w:val="3"/>
        </w:numPr>
        <w:ind w:hanging="481"/>
      </w:pPr>
      <w:r>
        <w:t xml:space="preserve">Joshua D Landis, Nathan T Hamm, Carl E Renshaw, W Brian Dade, Francis J </w:t>
      </w:r>
      <w:proofErr w:type="spellStart"/>
      <w:r>
        <w:t>Magilligan</w:t>
      </w:r>
      <w:proofErr w:type="spellEnd"/>
      <w:r>
        <w:t xml:space="preserve">, and John D Gartner. Surficial redistribution of fallout iodine in a small temperate </w:t>
      </w:r>
      <w:r>
        <w:lastRenderedPageBreak/>
        <w:t xml:space="preserve">catchment. </w:t>
      </w:r>
      <w:r>
        <w:rPr>
          <w:i/>
        </w:rPr>
        <w:t>Proceedings of the National Academy of Sciences of the United States of America</w:t>
      </w:r>
      <w:r>
        <w:t>, 109(11):4064–9, March 2012.</w:t>
      </w:r>
    </w:p>
    <w:p w14:paraId="250A25A3" w14:textId="77777777" w:rsidR="00B03C90" w:rsidRDefault="005D16FB">
      <w:pPr>
        <w:numPr>
          <w:ilvl w:val="0"/>
          <w:numId w:val="3"/>
        </w:numPr>
        <w:ind w:hanging="481"/>
      </w:pPr>
      <w:r>
        <w:t xml:space="preserve">Willard S. Moore. Large groundwater inputs to coastal waters revealed by 226Ra enrichments. </w:t>
      </w:r>
      <w:r>
        <w:rPr>
          <w:i/>
        </w:rPr>
        <w:t>Nature</w:t>
      </w:r>
      <w:r>
        <w:t>, 380(6575):612–614, April 1996.</w:t>
      </w:r>
    </w:p>
    <w:p w14:paraId="115298E3" w14:textId="77777777" w:rsidR="00B03C90" w:rsidRDefault="005D16FB">
      <w:pPr>
        <w:numPr>
          <w:ilvl w:val="0"/>
          <w:numId w:val="3"/>
        </w:numPr>
        <w:ind w:hanging="481"/>
      </w:pPr>
      <w:r>
        <w:t xml:space="preserve">Willard S. Moore. Ages of continental shelf waters determined from 223 Ra and 224 Ra. </w:t>
      </w:r>
      <w:r>
        <w:rPr>
          <w:i/>
        </w:rPr>
        <w:t>Journal of Geophysical Research</w:t>
      </w:r>
      <w:r>
        <w:t>, 105(C9):22117, 2000.</w:t>
      </w:r>
    </w:p>
    <w:p w14:paraId="28BFF88F" w14:textId="77777777" w:rsidR="00B03C90" w:rsidRDefault="005D16FB">
      <w:pPr>
        <w:numPr>
          <w:ilvl w:val="0"/>
          <w:numId w:val="3"/>
        </w:numPr>
        <w:spacing w:after="27"/>
        <w:ind w:hanging="481"/>
      </w:pPr>
      <w:r>
        <w:t xml:space="preserve">D.L. </w:t>
      </w:r>
      <w:proofErr w:type="spellStart"/>
      <w:r>
        <w:t>Parkhurst</w:t>
      </w:r>
      <w:proofErr w:type="spellEnd"/>
      <w:r>
        <w:t xml:space="preserve"> and C.A.J. </w:t>
      </w:r>
      <w:proofErr w:type="spellStart"/>
      <w:r>
        <w:t>Appela</w:t>
      </w:r>
      <w:proofErr w:type="spellEnd"/>
      <w:r>
        <w:t>. Description of Input and Examples for PHREEQC</w:t>
      </w:r>
    </w:p>
    <w:p w14:paraId="67AF5359" w14:textId="77777777" w:rsidR="00B03C90" w:rsidRDefault="005D16FB">
      <w:pPr>
        <w:ind w:left="491"/>
      </w:pPr>
      <w:r>
        <w:t xml:space="preserve">Version 3 A Computer Program for </w:t>
      </w:r>
      <w:proofErr w:type="gramStart"/>
      <w:r>
        <w:t>Speciation ,</w:t>
      </w:r>
      <w:proofErr w:type="gramEnd"/>
      <w:r>
        <w:t xml:space="preserve"> Batch-Reaction , One-Dimensional Transport , and Inverse Geochemical Calculations Chapter 43 of. Technical report, US Geological Survey, 2013.</w:t>
      </w:r>
    </w:p>
    <w:p w14:paraId="4C1D6F86" w14:textId="77777777" w:rsidR="00B03C90" w:rsidRDefault="005D16FB">
      <w:pPr>
        <w:numPr>
          <w:ilvl w:val="0"/>
          <w:numId w:val="3"/>
        </w:numPr>
        <w:ind w:hanging="481"/>
      </w:pPr>
      <w:r>
        <w:t xml:space="preserve">M. V. </w:t>
      </w:r>
      <w:proofErr w:type="spellStart"/>
      <w:r>
        <w:t>Ramana</w:t>
      </w:r>
      <w:proofErr w:type="spellEnd"/>
      <w:r>
        <w:t xml:space="preserve">. Nuclear policy responses to Fukushima: Exit, voice, and loyalty. </w:t>
      </w:r>
      <w:r>
        <w:rPr>
          <w:i/>
        </w:rPr>
        <w:t>Bulletin of the Atomic Scientists</w:t>
      </w:r>
      <w:r>
        <w:t>, 69(2):66–76, March 2013.</w:t>
      </w:r>
    </w:p>
    <w:p w14:paraId="204C3AA1" w14:textId="77777777" w:rsidR="00B03C90" w:rsidRDefault="005D16FB">
      <w:pPr>
        <w:numPr>
          <w:ilvl w:val="0"/>
          <w:numId w:val="3"/>
        </w:numPr>
        <w:ind w:hanging="481"/>
      </w:pPr>
      <w:r>
        <w:t xml:space="preserve">E.L. Rowan, M.A. Engle, C.S. Kirby, and T.F. Kraemer. Radium Content of </w:t>
      </w:r>
      <w:proofErr w:type="spellStart"/>
      <w:r>
        <w:t>Oiland</w:t>
      </w:r>
      <w:proofErr w:type="spellEnd"/>
      <w:r>
        <w:t xml:space="preserve"> Gas-Field Produced Waters in the Northern Appalachian Basin (USA)</w:t>
      </w:r>
      <w:proofErr w:type="gramStart"/>
      <w:r>
        <w:t>:.</w:t>
      </w:r>
      <w:proofErr w:type="gramEnd"/>
      <w:r>
        <w:t xml:space="preserve"> Technical report, U.S. Geological Survey, 2011.</w:t>
      </w:r>
    </w:p>
    <w:p w14:paraId="2771E8E3" w14:textId="77777777" w:rsidR="00B03C90" w:rsidRDefault="005D16FB">
      <w:pPr>
        <w:numPr>
          <w:ilvl w:val="0"/>
          <w:numId w:val="3"/>
        </w:numPr>
        <w:ind w:hanging="481"/>
      </w:pPr>
      <w:r>
        <w:t xml:space="preserve">Georg </w:t>
      </w:r>
      <w:proofErr w:type="spellStart"/>
      <w:r>
        <w:t>Steinhauser</w:t>
      </w:r>
      <w:proofErr w:type="spellEnd"/>
      <w:r>
        <w:t xml:space="preserve">. Fukushima’s forgotten radionuclides: a review of the understudied radioactive emissions. </w:t>
      </w:r>
      <w:r>
        <w:rPr>
          <w:i/>
        </w:rPr>
        <w:t>Environmental science &amp; technology</w:t>
      </w:r>
      <w:r>
        <w:t>, 48(9):4649–63, May 2014.</w:t>
      </w:r>
    </w:p>
    <w:p w14:paraId="5800215C" w14:textId="77777777" w:rsidR="00B03C90" w:rsidRDefault="005D16FB">
      <w:pPr>
        <w:numPr>
          <w:ilvl w:val="0"/>
          <w:numId w:val="3"/>
        </w:numPr>
        <w:ind w:hanging="481"/>
      </w:pPr>
      <w:r>
        <w:t xml:space="preserve">Y </w:t>
      </w:r>
      <w:proofErr w:type="spellStart"/>
      <w:r>
        <w:t>Tachi</w:t>
      </w:r>
      <w:proofErr w:type="spellEnd"/>
      <w:r>
        <w:t xml:space="preserve">, T </w:t>
      </w:r>
      <w:proofErr w:type="spellStart"/>
      <w:r>
        <w:t>Shibutani</w:t>
      </w:r>
      <w:proofErr w:type="spellEnd"/>
      <w:r>
        <w:t xml:space="preserve">, H Sato, and M </w:t>
      </w:r>
      <w:proofErr w:type="spellStart"/>
      <w:r>
        <w:t>Yui</w:t>
      </w:r>
      <w:proofErr w:type="spellEnd"/>
      <w:r>
        <w:t xml:space="preserve">. Experimental and modeling studies on sorption and diffusion of radium in bentonite. </w:t>
      </w:r>
      <w:r>
        <w:rPr>
          <w:i/>
        </w:rPr>
        <w:t>Journal of contaminant hydrology</w:t>
      </w:r>
      <w:r>
        <w:t>, 47(24):171–86, February 2001.</w:t>
      </w:r>
    </w:p>
    <w:p w14:paraId="180C988C" w14:textId="77777777" w:rsidR="00B03C90" w:rsidRDefault="005D16FB">
      <w:pPr>
        <w:numPr>
          <w:ilvl w:val="0"/>
          <w:numId w:val="3"/>
        </w:numPr>
        <w:ind w:hanging="481"/>
      </w:pPr>
      <w:r>
        <w:t xml:space="preserve">E </w:t>
      </w:r>
      <w:proofErr w:type="spellStart"/>
      <w:r>
        <w:t>Viollier</w:t>
      </w:r>
      <w:proofErr w:type="spellEnd"/>
      <w:r>
        <w:t xml:space="preserve">, P.W </w:t>
      </w:r>
      <w:proofErr w:type="spellStart"/>
      <w:r>
        <w:t>Inglett</w:t>
      </w:r>
      <w:proofErr w:type="spellEnd"/>
      <w:r>
        <w:t xml:space="preserve">, K Hunter, A.N </w:t>
      </w:r>
      <w:proofErr w:type="spellStart"/>
      <w:r>
        <w:t>Roychoudhury</w:t>
      </w:r>
      <w:proofErr w:type="spellEnd"/>
      <w:r>
        <w:t xml:space="preserve">, and P Van </w:t>
      </w:r>
      <w:proofErr w:type="spellStart"/>
      <w:r>
        <w:t>Cappellen</w:t>
      </w:r>
      <w:proofErr w:type="spellEnd"/>
      <w:r>
        <w:t xml:space="preserve">. The </w:t>
      </w:r>
      <w:proofErr w:type="spellStart"/>
      <w:r>
        <w:t>ferrozine</w:t>
      </w:r>
      <w:proofErr w:type="spellEnd"/>
      <w:r>
        <w:t xml:space="preserve"> method revisited: </w:t>
      </w:r>
      <w:proofErr w:type="gramStart"/>
      <w:r>
        <w:t>Fe(</w:t>
      </w:r>
      <w:proofErr w:type="gramEnd"/>
      <w:r>
        <w:t xml:space="preserve">II)/Fe(III) determination in natural waters. </w:t>
      </w:r>
      <w:r>
        <w:rPr>
          <w:i/>
        </w:rPr>
        <w:t>Applied Geochemistry</w:t>
      </w:r>
      <w:r>
        <w:t>, 15(6):785–790, July 2000.</w:t>
      </w:r>
    </w:p>
    <w:p w14:paraId="3644E955" w14:textId="77777777" w:rsidR="00B03C90" w:rsidRDefault="005D16FB">
      <w:pPr>
        <w:numPr>
          <w:ilvl w:val="0"/>
          <w:numId w:val="3"/>
        </w:numPr>
        <w:ind w:hanging="481"/>
      </w:pPr>
      <w:r>
        <w:t>Wikipedia. Radium, November 2014.</w:t>
      </w:r>
    </w:p>
    <w:p w14:paraId="0CB83DBF" w14:textId="77777777" w:rsidR="00B03C90" w:rsidRDefault="005D16FB">
      <w:pPr>
        <w:numPr>
          <w:ilvl w:val="0"/>
          <w:numId w:val="3"/>
        </w:numPr>
        <w:spacing w:after="27"/>
        <w:ind w:hanging="481"/>
      </w:pPr>
      <w:r>
        <w:t xml:space="preserve">Rodolfo G </w:t>
      </w:r>
      <w:proofErr w:type="spellStart"/>
      <w:r>
        <w:t>Wuilloud</w:t>
      </w:r>
      <w:proofErr w:type="spellEnd"/>
      <w:r>
        <w:t xml:space="preserve"> and </w:t>
      </w:r>
      <w:proofErr w:type="spellStart"/>
      <w:r>
        <w:t>Jorgelina</w:t>
      </w:r>
      <w:proofErr w:type="spellEnd"/>
      <w:r>
        <w:t xml:space="preserve"> C </w:t>
      </w:r>
      <w:proofErr w:type="spellStart"/>
      <w:r>
        <w:t>Altamirano</w:t>
      </w:r>
      <w:proofErr w:type="spellEnd"/>
      <w:r>
        <w:t>. Speciation of Halogen Compounds.</w:t>
      </w:r>
    </w:p>
    <w:p w14:paraId="13257007" w14:textId="77777777" w:rsidR="00B03C90" w:rsidRDefault="005D16FB">
      <w:pPr>
        <w:ind w:left="491"/>
      </w:pPr>
      <w:r>
        <w:t xml:space="preserve">In Rita </w:t>
      </w:r>
      <w:proofErr w:type="spellStart"/>
      <w:r>
        <w:t>Cornelis</w:t>
      </w:r>
      <w:proofErr w:type="spellEnd"/>
      <w:r>
        <w:t xml:space="preserve">, Joe Caruso, Helen Crews, and Klaus </w:t>
      </w:r>
      <w:proofErr w:type="spellStart"/>
      <w:r>
        <w:t>Heumann</w:t>
      </w:r>
      <w:proofErr w:type="spellEnd"/>
      <w:r>
        <w:t xml:space="preserve">, editors, </w:t>
      </w:r>
      <w:r>
        <w:rPr>
          <w:i/>
        </w:rPr>
        <w:t>Handbook of Elemental Speciation II - Species in the Environment, Food, Medicine and Occupational Health</w:t>
      </w:r>
      <w:r>
        <w:t xml:space="preserve">, volume 3, chapter 2.24, pages 564–597. John Wiley &amp; Sons, Ltd, </w:t>
      </w:r>
      <w:proofErr w:type="spellStart"/>
      <w:r>
        <w:t>Chichester</w:t>
      </w:r>
      <w:proofErr w:type="spellEnd"/>
      <w:r>
        <w:t>, UK, April 2005.</w:t>
      </w:r>
    </w:p>
    <w:p w14:paraId="1E477365" w14:textId="77777777" w:rsidR="00B03C90" w:rsidRDefault="005D16FB">
      <w:pPr>
        <w:numPr>
          <w:ilvl w:val="0"/>
          <w:numId w:val="3"/>
        </w:numPr>
        <w:ind w:hanging="481"/>
      </w:pPr>
      <w:r>
        <w:t xml:space="preserve">Noriko Yamaguchi, Masashi Nakano, Rieko Takamatsu, and Hajime Tanida. Inorganic iodine incorporation into soil organic matter: Evidence from iodine K-edge X-ray absorption near-edge structure. </w:t>
      </w:r>
      <w:r>
        <w:rPr>
          <w:i/>
        </w:rPr>
        <w:t>Journal of Environmental Radioactivity</w:t>
      </w:r>
      <w:r>
        <w:t>, 101:451–457, 2008.</w:t>
      </w:r>
    </w:p>
    <w:sectPr w:rsidR="00B03C90">
      <w:headerReference w:type="even" r:id="rId16"/>
      <w:headerReference w:type="default" r:id="rId17"/>
      <w:footerReference w:type="even" r:id="rId18"/>
      <w:footerReference w:type="default" r:id="rId19"/>
      <w:headerReference w:type="first" r:id="rId20"/>
      <w:footerReference w:type="first" r:id="rId21"/>
      <w:pgSz w:w="12240" w:h="15840"/>
      <w:pgMar w:top="1500" w:right="1440" w:bottom="1334" w:left="1440" w:header="749" w:footer="73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njamin Kocar" w:date="2015-01-19T15:17:00Z" w:initials="BK">
    <w:p w14:paraId="7D0FCFAE" w14:textId="77777777" w:rsidR="00CC3002" w:rsidRDefault="00CC3002">
      <w:pPr>
        <w:pStyle w:val="CommentText"/>
      </w:pPr>
      <w:r>
        <w:rPr>
          <w:rStyle w:val="CommentReference"/>
        </w:rPr>
        <w:annotationRef/>
      </w:r>
      <w:r>
        <w:t>Why? Might not want to refer to your work as filling in gaps—this has negative connotations with respect to presenting innovative work</w:t>
      </w:r>
    </w:p>
  </w:comment>
  <w:comment w:id="5" w:author="Benjamin Kocar" w:date="2015-01-19T15:19:00Z" w:initials="BK">
    <w:p w14:paraId="629F4E81" w14:textId="77777777" w:rsidR="00CC3002" w:rsidRDefault="00CC3002">
      <w:pPr>
        <w:pStyle w:val="CommentText"/>
      </w:pPr>
      <w:r>
        <w:rPr>
          <w:rStyle w:val="CommentReference"/>
        </w:rPr>
        <w:annotationRef/>
      </w:r>
      <w:r>
        <w:t>“</w:t>
      </w:r>
      <w:proofErr w:type="gramStart"/>
      <w:r>
        <w:t>fracking</w:t>
      </w:r>
      <w:proofErr w:type="gramEnd"/>
      <w:r>
        <w:t>” is jargon—even though everyone knows what it is, you should define prior to using</w:t>
      </w:r>
    </w:p>
  </w:comment>
  <w:comment w:id="11" w:author="Benjamin Kocar" w:date="2015-01-19T17:33:00Z" w:initials="BK">
    <w:p w14:paraId="1493944A" w14:textId="77777777" w:rsidR="00CC3002" w:rsidRDefault="00CC3002">
      <w:pPr>
        <w:pStyle w:val="CommentText"/>
      </w:pPr>
      <w:r>
        <w:rPr>
          <w:rStyle w:val="CommentReference"/>
        </w:rPr>
        <w:annotationRef/>
      </w:r>
      <w:proofErr w:type="gramStart"/>
      <w:r>
        <w:t>give</w:t>
      </w:r>
      <w:proofErr w:type="gramEnd"/>
      <w:r>
        <w:t xml:space="preserve"> a synopsis of processes that are poorly constrained, and how these processes relate to I transport. E.g. if we don’t fully understand how it associates with organic matter, then it’s difficult to know how I will behave in a system where inorganic I and organic matter are reacting under flow conditions.</w:t>
      </w:r>
    </w:p>
  </w:comment>
  <w:comment w:id="12" w:author="Benjamin Kocar" w:date="2015-01-19T15:30:00Z" w:initials="BK">
    <w:p w14:paraId="7CACA429" w14:textId="77777777" w:rsidR="00CC3002" w:rsidRDefault="00CC3002">
      <w:pPr>
        <w:pStyle w:val="CommentText"/>
      </w:pPr>
      <w:r>
        <w:rPr>
          <w:rStyle w:val="CommentReference"/>
        </w:rPr>
        <w:annotationRef/>
      </w:r>
      <w:r>
        <w:t>Expand this a bit—</w:t>
      </w:r>
      <w:proofErr w:type="spellStart"/>
      <w:r>
        <w:t>Ferrihydrite</w:t>
      </w:r>
      <w:proofErr w:type="spellEnd"/>
      <w:r>
        <w:t xml:space="preserve"> is an </w:t>
      </w:r>
      <w:proofErr w:type="spellStart"/>
      <w:r>
        <w:t>oxic</w:t>
      </w:r>
      <w:proofErr w:type="spellEnd"/>
      <w:r>
        <w:t xml:space="preserve"> iron (</w:t>
      </w:r>
      <w:proofErr w:type="spellStart"/>
      <w:r>
        <w:t>hydr</w:t>
      </w:r>
      <w:proofErr w:type="spellEnd"/>
      <w:proofErr w:type="gramStart"/>
      <w:r>
        <w:t>)oxide</w:t>
      </w:r>
      <w:proofErr w:type="gramEnd"/>
      <w:r>
        <w:t>—there are many others. Goethite, hematite, etc. Perhaps expand to say “</w:t>
      </w:r>
      <w:proofErr w:type="gramStart"/>
      <w:r>
        <w:t>..</w:t>
      </w:r>
      <w:proofErr w:type="gramEnd"/>
      <w:r>
        <w:t>I suspect oxidized minerals, particularly iron (</w:t>
      </w:r>
      <w:proofErr w:type="spellStart"/>
      <w:r>
        <w:t>hydr</w:t>
      </w:r>
      <w:proofErr w:type="spellEnd"/>
      <w:proofErr w:type="gramStart"/>
      <w:r>
        <w:t>)oxides</w:t>
      </w:r>
      <w:proofErr w:type="gramEnd"/>
      <w:r>
        <w:t>…” It’s ok to pick 1 oxic iron mineral, but you should state your reasons for doing so</w:t>
      </w:r>
    </w:p>
  </w:comment>
  <w:comment w:id="13" w:author="Benjamin Kocar" w:date="2015-01-19T15:31:00Z" w:initials="BK">
    <w:p w14:paraId="0622AB77" w14:textId="77777777" w:rsidR="00CC3002" w:rsidRDefault="00CC3002">
      <w:pPr>
        <w:pStyle w:val="CommentText"/>
      </w:pPr>
      <w:r>
        <w:rPr>
          <w:rStyle w:val="CommentReference"/>
        </w:rPr>
        <w:annotationRef/>
      </w:r>
      <w:r>
        <w:t xml:space="preserve">Another (additional) option is to examine the fate of radium during </w:t>
      </w:r>
      <w:proofErr w:type="spellStart"/>
      <w:r>
        <w:t>ferrihydrite</w:t>
      </w:r>
      <w:proofErr w:type="spellEnd"/>
      <w:r>
        <w:t xml:space="preserve"> transformation (can do this </w:t>
      </w:r>
      <w:proofErr w:type="spellStart"/>
      <w:r>
        <w:t>abiotically</w:t>
      </w:r>
      <w:proofErr w:type="spellEnd"/>
      <w:r>
        <w:t xml:space="preserve">) to secondary iron oxides. </w:t>
      </w:r>
    </w:p>
  </w:comment>
  <w:comment w:id="14" w:author="Benjamin Kocar" w:date="2015-01-19T15:31:00Z" w:initials="BK">
    <w:p w14:paraId="7B189D5D" w14:textId="77777777" w:rsidR="00CC3002" w:rsidRDefault="00CC3002">
      <w:pPr>
        <w:pStyle w:val="CommentText"/>
      </w:pPr>
      <w:r>
        <w:rPr>
          <w:rStyle w:val="CommentReference"/>
        </w:rPr>
        <w:annotationRef/>
      </w:r>
      <w:r>
        <w:t>Which ones, and why?</w:t>
      </w:r>
    </w:p>
  </w:comment>
  <w:comment w:id="15" w:author="Benjamin Kocar" w:date="2015-01-19T15:32:00Z" w:initials="BK">
    <w:p w14:paraId="7A59EE45" w14:textId="77777777" w:rsidR="00CC3002" w:rsidRDefault="00CC3002">
      <w:pPr>
        <w:pStyle w:val="CommentText"/>
      </w:pPr>
      <w:r>
        <w:rPr>
          <w:rStyle w:val="CommentReference"/>
        </w:rPr>
        <w:annotationRef/>
      </w:r>
      <w:r>
        <w:t>Not sure what this means</w:t>
      </w:r>
    </w:p>
  </w:comment>
  <w:comment w:id="16" w:author="Benjamin Kocar" w:date="2015-01-19T15:32:00Z" w:initials="BK">
    <w:p w14:paraId="6716C613" w14:textId="77777777" w:rsidR="00CC3002" w:rsidRDefault="00CC3002">
      <w:pPr>
        <w:pStyle w:val="CommentText"/>
      </w:pPr>
      <w:r>
        <w:rPr>
          <w:rStyle w:val="CommentReference"/>
        </w:rPr>
        <w:annotationRef/>
      </w:r>
      <w:r>
        <w:t>Why these?</w:t>
      </w:r>
    </w:p>
  </w:comment>
  <w:comment w:id="17" w:author="Benjamin Kocar" w:date="2015-01-19T15:33:00Z" w:initials="BK">
    <w:p w14:paraId="6FB9AE3A" w14:textId="77777777" w:rsidR="00CC3002" w:rsidRDefault="00CC3002">
      <w:pPr>
        <w:pStyle w:val="CommentText"/>
      </w:pPr>
      <w:r>
        <w:rPr>
          <w:rStyle w:val="CommentReference"/>
        </w:rPr>
        <w:annotationRef/>
      </w:r>
      <w:proofErr w:type="gramStart"/>
      <w:r w:rsidRPr="00836AC2">
        <w:t>you</w:t>
      </w:r>
      <w:proofErr w:type="gramEnd"/>
      <w:r w:rsidRPr="00836AC2">
        <w:t xml:space="preserve"> may want to make a case here for other minerals, including quartz and a model clay of some sort (perhaps a </w:t>
      </w:r>
      <w:proofErr w:type="spellStart"/>
      <w:r w:rsidRPr="00836AC2">
        <w:t>smectite</w:t>
      </w:r>
      <w:proofErr w:type="spellEnd"/>
      <w:r w:rsidRPr="00836AC2">
        <w:t>).</w:t>
      </w:r>
    </w:p>
  </w:comment>
  <w:comment w:id="18" w:author="Benjamin Kocar" w:date="2015-01-19T15:33:00Z" w:initials="BK">
    <w:p w14:paraId="415DD36B" w14:textId="77777777" w:rsidR="00CC3002" w:rsidRDefault="00CC3002">
      <w:pPr>
        <w:pStyle w:val="CommentText"/>
      </w:pPr>
      <w:r>
        <w:rPr>
          <w:rStyle w:val="CommentReference"/>
        </w:rPr>
        <w:annotationRef/>
      </w:r>
      <w:r w:rsidRPr="00836AC2">
        <w:t xml:space="preserve">I would expand this to include 1) </w:t>
      </w:r>
      <w:proofErr w:type="spellStart"/>
      <w:r w:rsidRPr="00836AC2">
        <w:t>qtz</w:t>
      </w:r>
      <w:proofErr w:type="spellEnd"/>
      <w:r w:rsidRPr="00836AC2">
        <w:t xml:space="preserve"> an 2) some sort of model clay mineral, particularly one you might find at a relevant field site</w:t>
      </w:r>
    </w:p>
  </w:comment>
  <w:comment w:id="40" w:author="Benjamin Kocar" w:date="2015-01-19T17:10:00Z" w:initials="BK">
    <w:p w14:paraId="47847C86" w14:textId="77777777" w:rsidR="00CC3002" w:rsidRDefault="00CC3002">
      <w:pPr>
        <w:pStyle w:val="CommentText"/>
      </w:pPr>
      <w:r>
        <w:rPr>
          <w:rStyle w:val="CommentReference"/>
        </w:rPr>
        <w:annotationRef/>
      </w:r>
      <w:r>
        <w:t>May want to mention that you’ll use synchrotron XRF mapping + radiography (perhaps similar to the Hanford Cs paper) to map which minerals the Ra is adsorbing to…we can discuss more</w:t>
      </w:r>
    </w:p>
  </w:comment>
  <w:comment w:id="44" w:author="Benjamin Kocar" w:date="2015-01-19T17:23:00Z" w:initials="BK">
    <w:p w14:paraId="40A9F38D" w14:textId="77777777" w:rsidR="00CC3002" w:rsidRDefault="00CC3002">
      <w:pPr>
        <w:pStyle w:val="CommentText"/>
      </w:pPr>
      <w:r>
        <w:rPr>
          <w:rStyle w:val="CommentReference"/>
        </w:rPr>
        <w:annotationRef/>
      </w:r>
      <w:r>
        <w:t xml:space="preserve">This section should be better linked to the questions above. </w:t>
      </w:r>
      <w:proofErr w:type="gramStart"/>
      <w:r>
        <w:t>i.e</w:t>
      </w:r>
      <w:proofErr w:type="gramEnd"/>
      <w:r>
        <w:t xml:space="preserve">. reactive transport is helpful in modeling (bio)geochemical </w:t>
      </w:r>
      <w:proofErr w:type="spellStart"/>
      <w:r>
        <w:t>reactions+flow</w:t>
      </w:r>
      <w:proofErr w:type="spellEnd"/>
      <w:r>
        <w:t xml:space="preserve"> to 1) confirm or strengthen observed and hypothesized reaction mechanisms and 2) make future predictions, especially if  biogeochemical and hydrologic change</w:t>
      </w:r>
    </w:p>
  </w:comment>
  <w:comment w:id="46" w:author="Benjamin Kocar" w:date="2015-01-19T17:11:00Z" w:initials="BK">
    <w:p w14:paraId="52F13E04" w14:textId="77777777" w:rsidR="00CC3002" w:rsidRPr="00B7402B" w:rsidRDefault="00CC3002" w:rsidP="00B7402B">
      <w:pPr>
        <w:rPr>
          <w:rFonts w:ascii="Times" w:eastAsia="Times New Roman" w:hAnsi="Times" w:cs="Times New Roman"/>
          <w:color w:val="auto"/>
          <w:sz w:val="20"/>
          <w:szCs w:val="20"/>
          <w:lang w:eastAsia="en-US"/>
        </w:rPr>
      </w:pPr>
      <w:r>
        <w:rPr>
          <w:rStyle w:val="CommentReference"/>
        </w:rPr>
        <w:annotationRef/>
      </w:r>
      <w:hyperlink r:id="rId1" w:history="1">
        <w:r w:rsidRPr="00B7402B">
          <w:rPr>
            <w:rFonts w:ascii="Arial" w:eastAsia="Times New Roman" w:hAnsi="Arial" w:cs="Arial"/>
            <w:color w:val="660099"/>
            <w:sz w:val="30"/>
            <w:szCs w:val="30"/>
            <w:shd w:val="clear" w:color="auto" w:fill="FFFFFF"/>
            <w:lang w:eastAsia="en-US"/>
          </w:rPr>
          <w:t>User's guide to PHREEQC (Version 2): A computer program for speciation, batch-reaction, one-dimensional transport, and inverse geochemical calculations</w:t>
        </w:r>
      </w:hyperlink>
    </w:p>
    <w:p w14:paraId="0BE4F879" w14:textId="77777777" w:rsidR="00CC3002" w:rsidRDefault="00CC3002">
      <w:pPr>
        <w:pStyle w:val="CommentText"/>
      </w:pPr>
    </w:p>
    <w:p w14:paraId="6A1CE557" w14:textId="77777777" w:rsidR="00CC3002" w:rsidRDefault="00CC3002" w:rsidP="005B6E3D">
      <w:pPr>
        <w:pStyle w:val="CommentText"/>
      </w:pPr>
      <w:r>
        <w:t>Multicomponent reactive transport modeling in variably saturated porous media using a generalized formulation for</w:t>
      </w:r>
    </w:p>
    <w:p w14:paraId="71971AF6" w14:textId="77777777" w:rsidR="00CC3002" w:rsidRDefault="00CC3002" w:rsidP="005B6E3D">
      <w:pPr>
        <w:pStyle w:val="CommentText"/>
      </w:pPr>
      <w:proofErr w:type="gramStart"/>
      <w:r>
        <w:t>kinetically</w:t>
      </w:r>
      <w:proofErr w:type="gramEnd"/>
      <w:r>
        <w:t xml:space="preserve"> controlled reactions</w:t>
      </w:r>
    </w:p>
    <w:p w14:paraId="4CF23FD6" w14:textId="77777777" w:rsidR="00CC3002" w:rsidRDefault="00CC3002" w:rsidP="005B6E3D">
      <w:pPr>
        <w:pStyle w:val="CommentText"/>
      </w:pPr>
    </w:p>
    <w:p w14:paraId="0487C0F3" w14:textId="77777777" w:rsidR="00CC3002" w:rsidRDefault="00CC3002" w:rsidP="005B6E3D">
      <w:pPr>
        <w:pStyle w:val="CommentText"/>
      </w:pPr>
      <w:proofErr w:type="gramStart"/>
      <w:r>
        <w:t>should</w:t>
      </w:r>
      <w:proofErr w:type="gramEnd"/>
      <w:r>
        <w:t xml:space="preserve"> be able to find citations from these titles…</w:t>
      </w:r>
    </w:p>
    <w:p w14:paraId="6701D356" w14:textId="77777777" w:rsidR="00CC3002" w:rsidRDefault="00CC3002">
      <w:pPr>
        <w:pStyle w:val="CommentText"/>
      </w:pPr>
    </w:p>
  </w:comment>
  <w:comment w:id="49" w:author="Benjamin Kocar" w:date="2015-01-19T17:13:00Z" w:initials="BK">
    <w:p w14:paraId="4C1578C3" w14:textId="77777777" w:rsidR="00CC3002" w:rsidRDefault="00CC3002">
      <w:pPr>
        <w:pStyle w:val="CommentText"/>
      </w:pPr>
      <w:r>
        <w:rPr>
          <w:rStyle w:val="CommentReference"/>
        </w:rPr>
        <w:annotationRef/>
      </w:r>
      <w:proofErr w:type="gramStart"/>
      <w:r>
        <w:t>flow</w:t>
      </w:r>
      <w:proofErr w:type="gramEnd"/>
      <w:r>
        <w:t xml:space="preserve"> conditions can heavily influence adsorption processes….adsorption/desorption parameters may not coincide with conditions found under flow…</w:t>
      </w:r>
    </w:p>
  </w:comment>
  <w:comment w:id="47" w:author="Benjamin Kocar" w:date="2015-01-19T17:12:00Z" w:initials="BK">
    <w:p w14:paraId="6EC6A79B" w14:textId="77777777" w:rsidR="00CC3002" w:rsidRDefault="00CC3002">
      <w:pPr>
        <w:pStyle w:val="CommentText"/>
      </w:pPr>
      <w:r>
        <w:rPr>
          <w:rStyle w:val="CommentReference"/>
        </w:rPr>
        <w:annotationRef/>
      </w:r>
    </w:p>
  </w:comment>
  <w:comment w:id="56" w:author="Benjamin Kocar" w:date="2015-01-19T16:39:00Z" w:initials="BK">
    <w:p w14:paraId="5618CC2F" w14:textId="77777777" w:rsidR="00CC3002" w:rsidRDefault="00CC3002">
      <w:pPr>
        <w:pStyle w:val="CommentText"/>
      </w:pPr>
      <w:r>
        <w:rPr>
          <w:rStyle w:val="CommentReference"/>
        </w:rPr>
        <w:annotationRef/>
      </w:r>
      <w:r>
        <w:t xml:space="preserve">I would expand this a bit—why would it oxidize? Two processes—1) pyrite could oxidize if exposed to O2-rich waters, hence affecting radium retention, and 2) pyrite will surely oxidize when powerful </w:t>
      </w:r>
      <w:proofErr w:type="spellStart"/>
      <w:r>
        <w:t>oxidiants</w:t>
      </w:r>
      <w:proofErr w:type="spellEnd"/>
      <w:r>
        <w:t xml:space="preserve"> are added to fracking </w:t>
      </w:r>
      <w:proofErr w:type="gramStart"/>
      <w:r>
        <w:t>fluids .</w:t>
      </w:r>
      <w:proofErr w:type="gramEnd"/>
      <w:r>
        <w:t xml:space="preserve"> Write reactions (pyrite </w:t>
      </w:r>
      <w:proofErr w:type="spellStart"/>
      <w:r>
        <w:t>oxidaition</w:t>
      </w:r>
      <w:proofErr w:type="spellEnd"/>
      <w:r>
        <w:t xml:space="preserve"> to iron (</w:t>
      </w:r>
      <w:proofErr w:type="spellStart"/>
      <w:r>
        <w:t>hydr</w:t>
      </w:r>
      <w:proofErr w:type="spellEnd"/>
      <w:proofErr w:type="gramStart"/>
      <w:r>
        <w:t>)oxide</w:t>
      </w:r>
      <w:proofErr w:type="gramEnd"/>
      <w:r>
        <w:t>(s))</w:t>
      </w:r>
    </w:p>
  </w:comment>
  <w:comment w:id="57" w:author="Benjamin Kocar" w:date="2015-01-19T17:27:00Z" w:initials="BK">
    <w:p w14:paraId="105E100D" w14:textId="77777777" w:rsidR="00CC3002" w:rsidRDefault="00CC3002">
      <w:pPr>
        <w:pStyle w:val="CommentText"/>
      </w:pPr>
      <w:r>
        <w:rPr>
          <w:rStyle w:val="CommentReference"/>
        </w:rPr>
        <w:annotationRef/>
      </w:r>
      <w:r>
        <w:t>I like this section. You could also run an oxic solution through “pristine” pyrite that was prepared under anaerobic conditions. I’d expect a surface layer of iron (</w:t>
      </w:r>
      <w:proofErr w:type="spellStart"/>
      <w:r>
        <w:t>hydr</w:t>
      </w:r>
      <w:proofErr w:type="spellEnd"/>
      <w:proofErr w:type="gramStart"/>
      <w:r>
        <w:t>)oxide</w:t>
      </w:r>
      <w:proofErr w:type="gramEnd"/>
      <w:r>
        <w:t xml:space="preserve"> to develop, which would likely bind Ra much differently then pyrite. This would represent a “near surface” experiment, while the permanganate/h2o2 experiments would represent </w:t>
      </w:r>
      <w:proofErr w:type="spellStart"/>
      <w:r>
        <w:t>treatmetns</w:t>
      </w:r>
      <w:proofErr w:type="spellEnd"/>
      <w:r>
        <w:t xml:space="preserve"> to try to sequester radium underground</w:t>
      </w:r>
    </w:p>
  </w:comment>
  <w:comment w:id="58" w:author="Benjamin Kocar" w:date="2015-01-19T17:35:00Z" w:initials="BK">
    <w:p w14:paraId="039A888F" w14:textId="77777777" w:rsidR="00CC3002" w:rsidRDefault="00CC3002">
      <w:pPr>
        <w:pStyle w:val="CommentText"/>
      </w:pPr>
      <w:r>
        <w:rPr>
          <w:rStyle w:val="CommentReference"/>
        </w:rPr>
        <w:annotationRef/>
      </w:r>
      <w:r>
        <w:t>Not necessary, but you could add a google maps image of drilling in Allegheny (google also has a nice time series of wells…I can show you)</w:t>
      </w:r>
    </w:p>
  </w:comment>
  <w:comment w:id="59" w:author="Benjamin Kocar" w:date="2015-01-19T17:28:00Z" w:initials="BK">
    <w:p w14:paraId="5A759483" w14:textId="77777777" w:rsidR="00CC3002" w:rsidRDefault="00CC3002">
      <w:pPr>
        <w:pStyle w:val="CommentText"/>
      </w:pPr>
      <w:r>
        <w:rPr>
          <w:rStyle w:val="CommentReference"/>
        </w:rPr>
        <w:annotationRef/>
      </w:r>
      <w:r>
        <w:t xml:space="preserve">This is great. Also, you could mention “accessory” elements that might be relevant, including Barium, etc. </w:t>
      </w:r>
    </w:p>
  </w:comment>
  <w:comment w:id="60" w:author="Benjamin Kocar" w:date="2015-01-19T17:38:00Z" w:initials="BK">
    <w:p w14:paraId="6BCF5920" w14:textId="77777777" w:rsidR="00CC3002" w:rsidRDefault="00CC3002">
      <w:pPr>
        <w:pStyle w:val="CommentText"/>
      </w:pPr>
      <w:r>
        <w:rPr>
          <w:rStyle w:val="CommentReference"/>
        </w:rPr>
        <w:annotationRef/>
      </w:r>
      <w:r>
        <w:t>Avoid ambiguity in a proposal. “</w:t>
      </w:r>
      <w:proofErr w:type="gramStart"/>
      <w:r>
        <w:t>such</w:t>
      </w:r>
      <w:proofErr w:type="gramEnd"/>
      <w:r>
        <w:t xml:space="preserve"> as” is too wishy-washy and reviewers hate it, even if you’re providing specifics later</w:t>
      </w:r>
    </w:p>
  </w:comment>
  <w:comment w:id="61" w:author="Benjamin Kocar" w:date="2015-01-19T17:44:00Z" w:initials="BK">
    <w:p w14:paraId="0C9B2447" w14:textId="77777777" w:rsidR="00CC3002" w:rsidRDefault="00CC3002">
      <w:pPr>
        <w:pStyle w:val="CommentText"/>
      </w:pPr>
      <w:r>
        <w:rPr>
          <w:rStyle w:val="CommentReference"/>
        </w:rPr>
        <w:annotationRef/>
      </w:r>
      <w:r>
        <w:t>This is volcanically derived…so will be important in such systems. May want to see if other clays common to non-volcanic soils (e.g. smectites in moderately weathered soils, kaolinite in heavily weathered soils)</w:t>
      </w:r>
    </w:p>
  </w:comment>
  <w:comment w:id="78" w:author="Benjamin Kocar" w:date="2015-01-21T21:58:00Z" w:initials="BK">
    <w:p w14:paraId="36CB70D0" w14:textId="77777777" w:rsidR="00CC3002" w:rsidRDefault="00CC3002">
      <w:pPr>
        <w:pStyle w:val="CommentText"/>
      </w:pPr>
      <w:r>
        <w:rPr>
          <w:rStyle w:val="CommentReference"/>
        </w:rPr>
        <w:annotationRef/>
      </w:r>
      <w:r>
        <w:t>Strike—need to be more definitive…</w:t>
      </w:r>
      <w:proofErr w:type="spellStart"/>
      <w:r>
        <w:t>i.e</w:t>
      </w:r>
      <w:proofErr w:type="spellEnd"/>
      <w:r>
        <w:t xml:space="preserve"> “ we will also look…”</w:t>
      </w:r>
    </w:p>
  </w:comment>
  <w:comment w:id="79" w:author="Benjamin Kocar" w:date="2015-01-19T17:50:00Z" w:initials="BK">
    <w:p w14:paraId="35B3BE2B" w14:textId="77777777" w:rsidR="00CC3002" w:rsidRDefault="00CC3002">
      <w:pPr>
        <w:pStyle w:val="CommentText"/>
      </w:pPr>
      <w:r>
        <w:rPr>
          <w:rStyle w:val="CommentReference"/>
        </w:rPr>
        <w:annotationRef/>
      </w:r>
      <w:r>
        <w:t>What will be gained by developing surface complexation models and the other experiments?</w:t>
      </w:r>
    </w:p>
  </w:comment>
  <w:comment w:id="80" w:author="Benjamin Kocar" w:date="2015-01-21T22:25:00Z" w:initials="BK">
    <w:p w14:paraId="4B9352F5" w14:textId="77777777" w:rsidR="00CC3002" w:rsidRDefault="00CC3002">
      <w:pPr>
        <w:pStyle w:val="CommentText"/>
      </w:pPr>
      <w:r>
        <w:rPr>
          <w:rStyle w:val="CommentReference"/>
        </w:rPr>
        <w:annotationRef/>
      </w:r>
      <w:r>
        <w:t xml:space="preserve">The world “matrix” can have negative connotations with respect to research—i.e. “matrix filling” experiments are often viewed as research that fills in less important conditions piggybacking off of someone </w:t>
      </w:r>
      <w:proofErr w:type="spellStart"/>
      <w:r>
        <w:t>elses</w:t>
      </w:r>
      <w:proofErr w:type="spellEnd"/>
      <w:r>
        <w:t xml:space="preserve"> primary research. Not to say “matrix” doesn’t have it’s place…just use wisely. Best to provide hypothesis, test them, then fill in necessary “matrix”-type experiments to fill in more information</w:t>
      </w:r>
    </w:p>
  </w:comment>
  <w:comment w:id="81" w:author="Benjamin Kocar" w:date="2015-01-21T22:53:00Z" w:initials="BK">
    <w:p w14:paraId="6DE26AF3" w14:textId="77777777" w:rsidR="00CC3002" w:rsidRDefault="00CC3002">
      <w:pPr>
        <w:pStyle w:val="CommentText"/>
      </w:pPr>
      <w:r>
        <w:rPr>
          <w:rStyle w:val="CommentReference"/>
        </w:rPr>
        <w:annotationRef/>
      </w:r>
      <w:r>
        <w:t>What kind of media?</w:t>
      </w:r>
    </w:p>
  </w:comment>
  <w:comment w:id="82" w:author="Benjamin Kocar" w:date="2015-01-21T22:55:00Z" w:initials="BK">
    <w:p w14:paraId="222DE656" w14:textId="77777777" w:rsidR="00CC3002" w:rsidRDefault="00CC3002">
      <w:pPr>
        <w:pStyle w:val="CommentText"/>
      </w:pPr>
      <w:r>
        <w:rPr>
          <w:rStyle w:val="CommentReference"/>
        </w:rPr>
        <w:annotationRef/>
      </w:r>
      <w:r>
        <w:t>Needs to be defined</w:t>
      </w:r>
    </w:p>
  </w:comment>
  <w:comment w:id="83" w:author="Benjamin Kocar" w:date="2015-01-21T22:59:00Z" w:initials="BK">
    <w:p w14:paraId="55EA4709" w14:textId="77777777" w:rsidR="007975E3" w:rsidRDefault="007975E3">
      <w:pPr>
        <w:pStyle w:val="CommentText"/>
      </w:pPr>
      <w:r>
        <w:rPr>
          <w:rStyle w:val="CommentReference"/>
        </w:rPr>
        <w:annotationRef/>
      </w:r>
      <w:r>
        <w:t>Need to choose several model organics here….although it’s noble to admit that you’re currently uncertain, committee may see this as lack of preparation</w:t>
      </w:r>
    </w:p>
  </w:comment>
  <w:comment w:id="84" w:author="Benjamin Kocar" w:date="2015-01-21T23:00:00Z" w:initials="BK">
    <w:p w14:paraId="17B3FD4A" w14:textId="77777777" w:rsidR="007975E3" w:rsidRDefault="007975E3">
      <w:pPr>
        <w:pStyle w:val="CommentText"/>
      </w:pPr>
      <w:r>
        <w:rPr>
          <w:rStyle w:val="CommentReference"/>
        </w:rPr>
        <w:annotationRef/>
      </w:r>
      <w:r>
        <w:t>How is inorganic I transformed to this?</w:t>
      </w:r>
    </w:p>
  </w:comment>
  <w:comment w:id="86" w:author="Benjamin Kocar" w:date="2015-01-21T23:03:00Z" w:initials="BK">
    <w:p w14:paraId="6F08AB44" w14:textId="77777777" w:rsidR="007975E3" w:rsidRDefault="007975E3">
      <w:pPr>
        <w:pStyle w:val="CommentText"/>
      </w:pPr>
      <w:r>
        <w:rPr>
          <w:rStyle w:val="CommentReference"/>
        </w:rPr>
        <w:annotationRef/>
      </w:r>
      <w:r>
        <w:t>There needs to be some sort of unifying definition of this. “</w:t>
      </w:r>
      <w:proofErr w:type="gramStart"/>
      <w:r>
        <w:t>environmental</w:t>
      </w:r>
      <w:proofErr w:type="gramEnd"/>
      <w:r>
        <w:t xml:space="preserve"> tracers” of what processes? It seems clear what to say about radium (tracer of fracking), but you’ll need to </w:t>
      </w:r>
      <w:proofErr w:type="spellStart"/>
      <w:r>
        <w:t>clarfy</w:t>
      </w:r>
      <w:proofErr w:type="spellEnd"/>
      <w:r>
        <w:t xml:space="preserve"> why I is an environmental tracer… and if it is, how can we use it to understand some sort of fundamental process?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0FCFAE" w15:done="0"/>
  <w15:commentEx w15:paraId="629F4E81" w15:done="0"/>
  <w15:commentEx w15:paraId="1493944A" w15:done="0"/>
  <w15:commentEx w15:paraId="7CACA429" w15:done="0"/>
  <w15:commentEx w15:paraId="0622AB77" w15:done="0"/>
  <w15:commentEx w15:paraId="7B189D5D" w15:done="0"/>
  <w15:commentEx w15:paraId="7A59EE45" w15:done="0"/>
  <w15:commentEx w15:paraId="6716C613" w15:done="0"/>
  <w15:commentEx w15:paraId="6FB9AE3A" w15:done="0"/>
  <w15:commentEx w15:paraId="415DD36B" w15:done="0"/>
  <w15:commentEx w15:paraId="47847C86" w15:done="0"/>
  <w15:commentEx w15:paraId="40A9F38D" w15:done="0"/>
  <w15:commentEx w15:paraId="6701D356" w15:done="0"/>
  <w15:commentEx w15:paraId="4C1578C3" w15:done="0"/>
  <w15:commentEx w15:paraId="6EC6A79B" w15:done="0"/>
  <w15:commentEx w15:paraId="5618CC2F" w15:done="0"/>
  <w15:commentEx w15:paraId="105E100D" w15:done="0"/>
  <w15:commentEx w15:paraId="039A888F" w15:done="0"/>
  <w15:commentEx w15:paraId="5A759483" w15:done="0"/>
  <w15:commentEx w15:paraId="6BCF5920" w15:done="0"/>
  <w15:commentEx w15:paraId="0C9B2447" w15:done="0"/>
  <w15:commentEx w15:paraId="36CB70D0" w15:done="0"/>
  <w15:commentEx w15:paraId="35B3BE2B" w15:done="0"/>
  <w15:commentEx w15:paraId="4B9352F5" w15:done="0"/>
  <w15:commentEx w15:paraId="6DE26AF3" w15:done="0"/>
  <w15:commentEx w15:paraId="222DE656" w15:done="0"/>
  <w15:commentEx w15:paraId="55EA4709" w15:done="0"/>
  <w15:commentEx w15:paraId="17B3FD4A" w15:done="0"/>
  <w15:commentEx w15:paraId="6F08AB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AA43C" w14:textId="77777777" w:rsidR="00C14DCC" w:rsidRDefault="00C14DCC">
      <w:pPr>
        <w:spacing w:after="0" w:line="240" w:lineRule="auto"/>
      </w:pPr>
      <w:r>
        <w:separator/>
      </w:r>
    </w:p>
  </w:endnote>
  <w:endnote w:type="continuationSeparator" w:id="0">
    <w:p w14:paraId="4493B107" w14:textId="77777777" w:rsidR="00C14DCC" w:rsidRDefault="00C1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734DD" w14:textId="77777777" w:rsidR="00CC3002" w:rsidRDefault="00CC3002">
    <w:pPr>
      <w:spacing w:after="0" w:line="259" w:lineRule="auto"/>
      <w:ind w:left="0" w:firstLine="0"/>
      <w:jc w:val="center"/>
    </w:pPr>
    <w:r>
      <w:fldChar w:fldCharType="begin"/>
    </w:r>
    <w:r>
      <w:instrText xml:space="preserve"> PAGE   \* MERGEFORMAT </w:instrText>
    </w:r>
    <w:r>
      <w:fldChar w:fldCharType="separate"/>
    </w:r>
    <w:r w:rsidR="00BF76A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DF49" w14:textId="77777777" w:rsidR="00CC3002" w:rsidRDefault="00CC3002">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9048" w14:textId="77777777" w:rsidR="00CC3002" w:rsidRDefault="00CC3002">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ADDE3" w14:textId="77777777" w:rsidR="00CC3002" w:rsidRDefault="00CC3002">
    <w:pPr>
      <w:spacing w:after="0" w:line="259" w:lineRule="auto"/>
      <w:ind w:left="0" w:firstLine="0"/>
      <w:jc w:val="center"/>
    </w:pPr>
    <w:r>
      <w:fldChar w:fldCharType="begin"/>
    </w:r>
    <w:r>
      <w:instrText xml:space="preserve"> PAGE   \* MERGEFORMAT </w:instrText>
    </w:r>
    <w:r>
      <w:fldChar w:fldCharType="separate"/>
    </w:r>
    <w:r w:rsidR="00BF76A0">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734C5" w14:textId="77777777" w:rsidR="00CC3002" w:rsidRDefault="00CC3002">
    <w:pPr>
      <w:spacing w:after="0" w:line="259" w:lineRule="auto"/>
      <w:ind w:left="0" w:firstLine="0"/>
      <w:jc w:val="center"/>
    </w:pPr>
    <w:r>
      <w:fldChar w:fldCharType="begin"/>
    </w:r>
    <w:r>
      <w:instrText xml:space="preserve"> PAGE   \* MERGEFORMAT </w:instrText>
    </w:r>
    <w:r>
      <w:fldChar w:fldCharType="separate"/>
    </w:r>
    <w:r w:rsidR="00BF76A0">
      <w:rPr>
        <w:noProof/>
      </w:rPr>
      <w:t>13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5923D" w14:textId="77777777" w:rsidR="00CC3002" w:rsidRDefault="00CC3002">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47596" w14:textId="77777777" w:rsidR="00C14DCC" w:rsidRDefault="00C14DCC">
      <w:pPr>
        <w:spacing w:after="0" w:line="240" w:lineRule="auto"/>
      </w:pPr>
      <w:r>
        <w:separator/>
      </w:r>
    </w:p>
  </w:footnote>
  <w:footnote w:type="continuationSeparator" w:id="0">
    <w:p w14:paraId="4CFAB8B7" w14:textId="77777777" w:rsidR="00C14DCC" w:rsidRDefault="00C14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4E61" w14:textId="77777777" w:rsidR="00CC3002" w:rsidRDefault="00CC3002">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ADF0EC" wp14:editId="41004329">
              <wp:simplePos x="0" y="0"/>
              <wp:positionH relativeFrom="page">
                <wp:posOffset>914400</wp:posOffset>
              </wp:positionH>
              <wp:positionV relativeFrom="page">
                <wp:posOffset>638569</wp:posOffset>
              </wp:positionV>
              <wp:extent cx="5943600" cy="5055"/>
              <wp:effectExtent l="0" t="0" r="0" b="0"/>
              <wp:wrapSquare wrapText="bothSides"/>
              <wp:docPr id="7309" name="Group 730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10" name="Shape 73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340442" id="Group 7309" o:spid="_x0000_s1026" style="position:absolute;margin-left:1in;margin-top:50.3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AaAuZleAgAA1AUAAA4AAAAAAAAAAAAAAAAALgIAAGRycy9lMm9Eb2Mu&#10;eG1sUEsBAi0AFAAGAAgAAAAhAFavQ3PdAAAADAEAAA8AAAAAAAAAAAAAAAAAuAQAAGRycy9kb3du&#10;cmV2LnhtbFBLBQYAAAAABAAEAPMAAADCBQAAAAA=&#10;">
              <v:shape id="Shape 731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G9sQA&#10;AADdAAAADwAAAGRycy9kb3ducmV2LnhtbERPTWvCQBC9F/oflhF6KbpRodXoKkVo8dJDoxRyG7Jj&#10;EszObrNbTf995yB4fLzv9XZwnbpQH1vPBqaTDBRx5W3LtYHj4X28ABUTssXOMxn4owjbzePDGnPr&#10;r/xFlyLVSkI45migSSnkWseqIYdx4gOxcCffO0wC+1rbHq8S7jo9y7IX7bBlaWgw0K6h6lz8Oin5&#10;KRZBfy6fS33ald/LoZwdP4IxT6PhbQUq0ZDu4pt7bw28zqeyX97IE9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wRvbEAAAA3QAAAA8AAAAAAAAAAAAAAAAAmAIAAGRycy9k&#10;b3ducmV2LnhtbFBLBQYAAAAABAAEAPUAAACJ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DDA41" w14:textId="77777777" w:rsidR="00CC3002" w:rsidRDefault="00CC3002">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C45C1" w14:textId="77777777" w:rsidR="00CC3002" w:rsidRDefault="00CC3002">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EE782" w14:textId="77777777" w:rsidR="00CC3002" w:rsidRDefault="00CC3002">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1D42ED" wp14:editId="779D5F6D">
              <wp:simplePos x="0" y="0"/>
              <wp:positionH relativeFrom="page">
                <wp:posOffset>914400</wp:posOffset>
              </wp:positionH>
              <wp:positionV relativeFrom="page">
                <wp:posOffset>638569</wp:posOffset>
              </wp:positionV>
              <wp:extent cx="5943600" cy="5055"/>
              <wp:effectExtent l="0" t="0" r="0" b="0"/>
              <wp:wrapSquare wrapText="bothSides"/>
              <wp:docPr id="7364" name="Group 73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65" name="Shape 736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ACA54B" id="Group 7364" o:spid="_x0000_s1026" style="position:absolute;margin-left:1in;margin-top:50.3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NXlF8leAgAA1AUAAA4AAAAAAAAAAAAAAAAALgIAAGRycy9lMm9Eb2Mu&#10;eG1sUEsBAi0AFAAGAAgAAAAhAFavQ3PdAAAADAEAAA8AAAAAAAAAAAAAAAAAuAQAAGRycy9kb3du&#10;cmV2LnhtbFBLBQYAAAAABAAEAPMAAADCBQAAAAA=&#10;">
              <v:shape id="Shape 736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WE8YA&#10;AADdAAAADwAAAGRycy9kb3ducmV2LnhtbESPS2vCQBSF9wX/w3AFN0UnWuojOkoRWtx0YRQhu0vm&#10;mgQzd6aZUdN/7xQKLg/n8XFWm8404katry0rGI8SEMSF1TWXCo6Hz+EchA/IGhvLpOCXPGzWvZcV&#10;ptreeU+3LJQijrBPUUEVgkul9EVFBv3IOuLonW1rMETZllK3eI/jppGTJJlKgzVHQoWOthUVl+xq&#10;IuQnmzv5vXjN5XmbnxZdPjl+OaUG/e5jCSJQF57h//ZOK5i9Td/h7018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GWE8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A8D4B" w14:textId="77777777" w:rsidR="00CC3002" w:rsidRDefault="00CC3002">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62D6ED" wp14:editId="49DC2587">
              <wp:simplePos x="0" y="0"/>
              <wp:positionH relativeFrom="page">
                <wp:posOffset>914400</wp:posOffset>
              </wp:positionH>
              <wp:positionV relativeFrom="page">
                <wp:posOffset>638569</wp:posOffset>
              </wp:positionV>
              <wp:extent cx="5943600" cy="5055"/>
              <wp:effectExtent l="0" t="0" r="0" b="0"/>
              <wp:wrapSquare wrapText="bothSides"/>
              <wp:docPr id="7346" name="Group 734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47" name="Shape 734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4668D8" id="Group 7346" o:spid="_x0000_s1026" style="position:absolute;margin-left:1in;margin-top:50.3pt;width:468pt;height:.4pt;z-index:251660288;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CwHukyXwIAANQFAAAOAAAAAAAAAAAAAAAAAC4CAABkcnMvZTJvRG9j&#10;LnhtbFBLAQItABQABgAIAAAAIQBWr0Nz3QAAAAwBAAAPAAAAAAAAAAAAAAAAALkEAABkcnMvZG93&#10;bnJldi54bWxQSwUGAAAAAAQABADzAAAAwwUAAAAA&#10;">
              <v:shape id="Shape 734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rxn8cA&#10;AADdAAAADwAAAGRycy9kb3ducmV2LnhtbESPzWrCQBSF90LfYbiFbkoz0YrG6ChFaOnGhVEK2V0y&#10;1ySYuTNmppq+fadQcHk4Px9ntRlMJ67U+9aygnGSgiCurG65VnA8vL9kIHxA1thZJgU/5GGzfhit&#10;MNf2xnu6FqEWcYR9jgqaEFwupa8aMugT64ijd7K9wRBlX0vd4y2Om05O0nQmDbYcCQ062jZUnYtv&#10;EyGXInNyt3gu5Wlbfi2GcnL8cEo9PQ5vSxCBhnAP/7c/tYL563QOf2/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q8Z/HAAAA3QAAAA8AAAAAAAAAAAAAAAAAmAIAAGRy&#10;cy9kb3ducmV2LnhtbFBLBQYAAAAABAAEAPUAAACM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3B3" w14:textId="77777777" w:rsidR="00CC3002" w:rsidRDefault="00CC3002">
    <w:pPr>
      <w:tabs>
        <w:tab w:val="center" w:pos="4680"/>
        <w:tab w:val="right" w:pos="936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988762" wp14:editId="7F8E7E2F">
              <wp:simplePos x="0" y="0"/>
              <wp:positionH relativeFrom="page">
                <wp:posOffset>914400</wp:posOffset>
              </wp:positionH>
              <wp:positionV relativeFrom="page">
                <wp:posOffset>638569</wp:posOffset>
              </wp:positionV>
              <wp:extent cx="5943600" cy="5055"/>
              <wp:effectExtent l="0" t="0" r="0" b="0"/>
              <wp:wrapSquare wrapText="bothSides"/>
              <wp:docPr id="7328" name="Group 732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329" name="Shape 732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8062A2" id="Group 7328" o:spid="_x0000_s1026" style="position:absolute;margin-left:1in;margin-top:50.3pt;width:468pt;height:.4pt;z-index:251661312;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LahpBJeAgAA1AUAAA4AAAAAAAAAAAAAAAAALgIAAGRycy9lMm9Eb2Mu&#10;eG1sUEsBAi0AFAAGAAgAAAAhAFavQ3PdAAAADAEAAA8AAAAAAAAAAAAAAAAAuAQAAGRycy9kb3du&#10;cmV2LnhtbFBLBQYAAAAABAAEAPMAAADCBQAAAAA=&#10;">
              <v:shape id="Shape 732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Yl1sYA&#10;AADdAAAADwAAAGRycy9kb3ducmV2LnhtbESPzWrCQBSF90LfYbgFN1InTaGa1FFEULrpojEUsrtk&#10;rklo5s6YmWp8+06h4PJwfj7OajOaXlxo8J1lBc/zBARxbXXHjYLyuH9agvABWWNvmRTcyMNm/TBZ&#10;Ya7tlT/pUoRGxBH2OSpoQ3C5lL5uyaCfW0ccvZMdDIYoh0bqAa9x3PQyTZJXabDjSGjR0a6l+rv4&#10;MRFyLpZOfmSzSp521Vc2Vml5cEpNH8ftG4hAY7iH/9vvWsHiJc3g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Yl1sYAAADdAAAADwAAAAAAAAAAAAAAAACYAgAAZHJz&#10;L2Rvd25yZXYueG1sUEsFBgAAAAAEAAQA9QAAAIsDA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January 18,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F1FFF"/>
    <w:multiLevelType w:val="hybridMultilevel"/>
    <w:tmpl w:val="714A9C92"/>
    <w:lvl w:ilvl="0" w:tplc="1F6E3878">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0699D8">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5CB89C">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F21706">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A12FA3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005648">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6657EC">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3A89AD0">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C0813C">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1FC0C0C"/>
    <w:multiLevelType w:val="multilevel"/>
    <w:tmpl w:val="D1BEE1BC"/>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nsid w:val="52C6457E"/>
    <w:multiLevelType w:val="hybridMultilevel"/>
    <w:tmpl w:val="6CB82A14"/>
    <w:lvl w:ilvl="0" w:tplc="C402156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DB08FF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D01DAC">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1C98F8">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5693E2">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CC6704">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36EEA0">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A0D87A">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B94909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56EA2135"/>
    <w:multiLevelType w:val="hybridMultilevel"/>
    <w:tmpl w:val="4AFE6158"/>
    <w:lvl w:ilvl="0" w:tplc="C5700CF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0AEFC02">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32492E">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4BD46">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AACCC24">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7AF33E">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0CE789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DCF034">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02286A4">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C90"/>
    <w:rsid w:val="00133F16"/>
    <w:rsid w:val="00191167"/>
    <w:rsid w:val="00193EA8"/>
    <w:rsid w:val="00256862"/>
    <w:rsid w:val="003A5C27"/>
    <w:rsid w:val="004A5DBA"/>
    <w:rsid w:val="00563FD8"/>
    <w:rsid w:val="005B6E3D"/>
    <w:rsid w:val="005D16FB"/>
    <w:rsid w:val="00630E27"/>
    <w:rsid w:val="00645EA8"/>
    <w:rsid w:val="007975E3"/>
    <w:rsid w:val="007F2D28"/>
    <w:rsid w:val="00836AC2"/>
    <w:rsid w:val="009561AF"/>
    <w:rsid w:val="009B3F52"/>
    <w:rsid w:val="009E3DD8"/>
    <w:rsid w:val="00A4206C"/>
    <w:rsid w:val="00A42467"/>
    <w:rsid w:val="00B03C90"/>
    <w:rsid w:val="00B7402B"/>
    <w:rsid w:val="00BC0457"/>
    <w:rsid w:val="00BF76A0"/>
    <w:rsid w:val="00C14DCC"/>
    <w:rsid w:val="00CC3002"/>
    <w:rsid w:val="00F20777"/>
    <w:rsid w:val="00F2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802B0"/>
  <w15:docId w15:val="{2592310F-9C69-48EA-85FE-A7758119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1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2"/>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73"/>
      <w:ind w:left="10" w:right="416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563F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FD8"/>
    <w:rPr>
      <w:rFonts w:ascii="Lucida Grande" w:eastAsia="Cambria" w:hAnsi="Lucida Grande" w:cs="Lucida Grande"/>
      <w:color w:val="000000"/>
      <w:sz w:val="18"/>
      <w:szCs w:val="18"/>
    </w:rPr>
  </w:style>
  <w:style w:type="character" w:styleId="CommentReference">
    <w:name w:val="annotation reference"/>
    <w:basedOn w:val="DefaultParagraphFont"/>
    <w:uiPriority w:val="99"/>
    <w:semiHidden/>
    <w:unhideWhenUsed/>
    <w:rsid w:val="00563FD8"/>
    <w:rPr>
      <w:sz w:val="18"/>
      <w:szCs w:val="18"/>
    </w:rPr>
  </w:style>
  <w:style w:type="paragraph" w:styleId="CommentText">
    <w:name w:val="annotation text"/>
    <w:basedOn w:val="Normal"/>
    <w:link w:val="CommentTextChar"/>
    <w:uiPriority w:val="99"/>
    <w:semiHidden/>
    <w:unhideWhenUsed/>
    <w:rsid w:val="00563FD8"/>
    <w:pPr>
      <w:spacing w:line="240" w:lineRule="auto"/>
    </w:pPr>
    <w:rPr>
      <w:szCs w:val="24"/>
    </w:rPr>
  </w:style>
  <w:style w:type="character" w:customStyle="1" w:styleId="CommentTextChar">
    <w:name w:val="Comment Text Char"/>
    <w:basedOn w:val="DefaultParagraphFont"/>
    <w:link w:val="CommentText"/>
    <w:uiPriority w:val="99"/>
    <w:semiHidden/>
    <w:rsid w:val="00563FD8"/>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563FD8"/>
    <w:rPr>
      <w:b/>
      <w:bCs/>
      <w:sz w:val="20"/>
      <w:szCs w:val="20"/>
    </w:rPr>
  </w:style>
  <w:style w:type="character" w:customStyle="1" w:styleId="CommentSubjectChar">
    <w:name w:val="Comment Subject Char"/>
    <w:basedOn w:val="CommentTextChar"/>
    <w:link w:val="CommentSubject"/>
    <w:uiPriority w:val="99"/>
    <w:semiHidden/>
    <w:rsid w:val="00563FD8"/>
    <w:rPr>
      <w:rFonts w:ascii="Cambria" w:eastAsia="Cambria" w:hAnsi="Cambria" w:cs="Cambria"/>
      <w:b/>
      <w:bCs/>
      <w:color w:val="000000"/>
      <w:sz w:val="20"/>
      <w:szCs w:val="20"/>
    </w:rPr>
  </w:style>
  <w:style w:type="character" w:styleId="Hyperlink">
    <w:name w:val="Hyperlink"/>
    <w:basedOn w:val="DefaultParagraphFont"/>
    <w:uiPriority w:val="99"/>
    <w:semiHidden/>
    <w:unhideWhenUsed/>
    <w:rsid w:val="00B74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63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tp://ceres.udc.es/Master_en_Ingenieria_del_Agua/master%20antiguo_antes%20del%202012/Segundo_Curso/Modelos_de_Calidad_de_Aguas/Phreeqc%20Interactive%202.15.0/Doc/manual.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cp:lastModifiedBy>Michael Chen</cp:lastModifiedBy>
  <cp:revision>4</cp:revision>
  <dcterms:created xsi:type="dcterms:W3CDTF">2015-01-22T09:04:00Z</dcterms:created>
  <dcterms:modified xsi:type="dcterms:W3CDTF">2015-01-23T21:08:00Z</dcterms:modified>
</cp:coreProperties>
</file>